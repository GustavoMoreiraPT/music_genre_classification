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FDD9A" w14:textId="77777777" w:rsidR="00897A74" w:rsidRPr="002C7B7F" w:rsidRDefault="00897A74" w:rsidP="00897A74">
      <w:pPr>
        <w:rPr>
          <w:lang w:val="pt-PT"/>
        </w:rPr>
      </w:pPr>
      <w:r w:rsidRPr="002C7B7F">
        <w:rPr>
          <w:noProof/>
          <w:lang w:val="pt-PT" w:eastAsia="en-US"/>
        </w:rPr>
        <w:drawing>
          <wp:inline distT="0" distB="0" distL="0" distR="0" wp14:anchorId="1D9975AA" wp14:editId="2343C0D1">
            <wp:extent cx="1984375" cy="586740"/>
            <wp:effectExtent l="0" t="0" r="0" b="3810"/>
            <wp:docPr id="1" name="Picture 1" descr="logo_ISEP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SEP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4375" cy="586740"/>
                    </a:xfrm>
                    <a:prstGeom prst="rect">
                      <a:avLst/>
                    </a:prstGeom>
                    <a:noFill/>
                    <a:ln>
                      <a:noFill/>
                    </a:ln>
                  </pic:spPr>
                </pic:pic>
              </a:graphicData>
            </a:graphic>
          </wp:inline>
        </w:drawing>
      </w:r>
    </w:p>
    <w:p w14:paraId="4BF527B9" w14:textId="3401B8B4" w:rsidR="00897A74" w:rsidRPr="002B0516" w:rsidRDefault="002B0516" w:rsidP="00897A74">
      <w:pPr>
        <w:jc w:val="center"/>
        <w:rPr>
          <w:b/>
          <w:sz w:val="40"/>
          <w:szCs w:val="40"/>
        </w:rPr>
      </w:pPr>
      <w:r w:rsidRPr="002B0516">
        <w:rPr>
          <w:b/>
          <w:sz w:val="40"/>
          <w:szCs w:val="40"/>
        </w:rPr>
        <w:t>Automatic classification of music g</w:t>
      </w:r>
      <w:r>
        <w:rPr>
          <w:b/>
          <w:sz w:val="40"/>
          <w:szCs w:val="40"/>
        </w:rPr>
        <w:t>enres</w:t>
      </w:r>
    </w:p>
    <w:p w14:paraId="31FBA3A0" w14:textId="2DF3BB76" w:rsidR="004A6B39" w:rsidRPr="002B0516" w:rsidRDefault="004A6B39" w:rsidP="00897A74">
      <w:pPr>
        <w:jc w:val="center"/>
        <w:rPr>
          <w:b/>
          <w:sz w:val="40"/>
          <w:szCs w:val="40"/>
        </w:rPr>
      </w:pPr>
    </w:p>
    <w:p w14:paraId="3A7CD1AB" w14:textId="77777777" w:rsidR="00897A74" w:rsidRPr="002B0516" w:rsidRDefault="00897A74" w:rsidP="009D5267"/>
    <w:p w14:paraId="61845CC5" w14:textId="77777777" w:rsidR="00897A74" w:rsidRPr="002B0516" w:rsidRDefault="00897A74" w:rsidP="00897A74">
      <w:pPr>
        <w:jc w:val="center"/>
      </w:pPr>
    </w:p>
    <w:p w14:paraId="2DE7CEA1" w14:textId="1D11A87E" w:rsidR="00897A74" w:rsidRPr="000B0851" w:rsidRDefault="009D5267" w:rsidP="00897A74">
      <w:pPr>
        <w:jc w:val="center"/>
        <w:rPr>
          <w:b/>
          <w:sz w:val="32"/>
          <w:szCs w:val="32"/>
        </w:rPr>
      </w:pPr>
      <w:r w:rsidRPr="000B0851">
        <w:rPr>
          <w:b/>
          <w:sz w:val="32"/>
          <w:szCs w:val="32"/>
        </w:rPr>
        <w:t>Gustavo Costa Araújo Moreira</w:t>
      </w:r>
    </w:p>
    <w:p w14:paraId="30EEC0E5" w14:textId="77777777" w:rsidR="00897A74" w:rsidRPr="000B0851" w:rsidRDefault="00897A74" w:rsidP="00897A74"/>
    <w:p w14:paraId="526AD2D4" w14:textId="77777777" w:rsidR="00897A74" w:rsidRPr="000B0851" w:rsidRDefault="00897A74" w:rsidP="00897A74"/>
    <w:p w14:paraId="6830E143" w14:textId="756023C6" w:rsidR="00897A74" w:rsidRPr="00B06751" w:rsidRDefault="00BE0C34" w:rsidP="00BE0C34">
      <w:pPr>
        <w:spacing w:after="120" w:line="240" w:lineRule="auto"/>
        <w:jc w:val="center"/>
        <w:rPr>
          <w:b/>
          <w:sz w:val="28"/>
        </w:rPr>
      </w:pPr>
      <w:r w:rsidRPr="00BE0C34">
        <w:rPr>
          <w:b/>
          <w:sz w:val="28"/>
        </w:rPr>
        <w:t xml:space="preserve">Dissertation to obtain </w:t>
      </w:r>
      <w:proofErr w:type="gramStart"/>
      <w:r w:rsidRPr="00BE0C34">
        <w:rPr>
          <w:b/>
          <w:sz w:val="28"/>
        </w:rPr>
        <w:t>Master’s Degree</w:t>
      </w:r>
      <w:proofErr w:type="gramEnd"/>
      <w:r w:rsidRPr="00BE0C34">
        <w:rPr>
          <w:b/>
          <w:sz w:val="28"/>
        </w:rPr>
        <w:t xml:space="preserve"> in Informatics Engineering, Specialization</w:t>
      </w:r>
      <w:r>
        <w:rPr>
          <w:b/>
          <w:sz w:val="28"/>
        </w:rPr>
        <w:t xml:space="preserve"> in Software Engineering</w:t>
      </w:r>
    </w:p>
    <w:p w14:paraId="363EAC0B" w14:textId="77777777" w:rsidR="00897A74" w:rsidRPr="00B06751" w:rsidRDefault="00897A74" w:rsidP="0010069C">
      <w:pPr>
        <w:spacing w:after="120" w:line="240" w:lineRule="auto"/>
      </w:pPr>
    </w:p>
    <w:p w14:paraId="1D5B00A2" w14:textId="77777777" w:rsidR="00897A74" w:rsidRPr="00B06751" w:rsidRDefault="00897A74" w:rsidP="0010069C">
      <w:pPr>
        <w:spacing w:after="120" w:line="240" w:lineRule="auto"/>
      </w:pPr>
    </w:p>
    <w:p w14:paraId="47340A23" w14:textId="77777777" w:rsidR="00897A74" w:rsidRPr="00B06751" w:rsidRDefault="00897A74" w:rsidP="0010069C">
      <w:pPr>
        <w:spacing w:after="120" w:line="240" w:lineRule="auto"/>
      </w:pPr>
    </w:p>
    <w:p w14:paraId="50E4DA06" w14:textId="6CE1758D" w:rsidR="00897A74" w:rsidRPr="009D5267" w:rsidRDefault="00BE0C34" w:rsidP="0010069C">
      <w:pPr>
        <w:spacing w:after="120" w:line="240" w:lineRule="auto"/>
        <w:rPr>
          <w:b/>
          <w:sz w:val="24"/>
          <w:lang w:val="pt-PT"/>
        </w:rPr>
      </w:pPr>
      <w:r>
        <w:rPr>
          <w:b/>
          <w:sz w:val="24"/>
          <w:lang w:val="pt-PT"/>
        </w:rPr>
        <w:t>Supervisor</w:t>
      </w:r>
      <w:r w:rsidR="00897A74" w:rsidRPr="002C7B7F">
        <w:rPr>
          <w:b/>
          <w:sz w:val="24"/>
          <w:lang w:val="pt-PT"/>
        </w:rPr>
        <w:t xml:space="preserve">: </w:t>
      </w:r>
      <w:r w:rsidR="009D5267">
        <w:rPr>
          <w:b/>
          <w:sz w:val="24"/>
          <w:lang w:val="pt-PT"/>
        </w:rPr>
        <w:t>Fátima Rodrigues</w:t>
      </w:r>
    </w:p>
    <w:p w14:paraId="768CFC22" w14:textId="77777777" w:rsidR="00F4266C" w:rsidRPr="002C7B7F" w:rsidRDefault="00F4266C" w:rsidP="0010069C">
      <w:pPr>
        <w:spacing w:after="120" w:line="240" w:lineRule="auto"/>
        <w:rPr>
          <w:lang w:val="pt-PT"/>
        </w:rPr>
      </w:pPr>
    </w:p>
    <w:p w14:paraId="19B18A08" w14:textId="77777777" w:rsidR="00F4266C" w:rsidRPr="002C7B7F" w:rsidRDefault="00F4266C" w:rsidP="0010069C">
      <w:pPr>
        <w:spacing w:after="120" w:line="240" w:lineRule="auto"/>
        <w:rPr>
          <w:lang w:val="pt-PT"/>
        </w:rPr>
      </w:pPr>
    </w:p>
    <w:p w14:paraId="4B091B1D" w14:textId="0A7B5D12" w:rsidR="00897A74" w:rsidRPr="002C7B7F" w:rsidRDefault="00897A74" w:rsidP="0010069C">
      <w:pPr>
        <w:spacing w:after="120" w:line="240" w:lineRule="auto"/>
        <w:rPr>
          <w:lang w:val="pt-PT"/>
        </w:rPr>
      </w:pPr>
      <w:r w:rsidRPr="002C7B7F">
        <w:rPr>
          <w:b/>
          <w:lang w:val="pt-PT"/>
        </w:rPr>
        <w:t>J</w:t>
      </w:r>
      <w:r w:rsidR="00BE0C34">
        <w:rPr>
          <w:b/>
          <w:lang w:val="pt-PT"/>
        </w:rPr>
        <w:t>ury</w:t>
      </w:r>
      <w:r w:rsidRPr="002C7B7F">
        <w:rPr>
          <w:lang w:val="pt-PT"/>
        </w:rPr>
        <w:t xml:space="preserve">: </w:t>
      </w:r>
    </w:p>
    <w:p w14:paraId="376208F1" w14:textId="77777777" w:rsidR="00897A74" w:rsidRPr="002C7B7F" w:rsidRDefault="00897A74" w:rsidP="0010069C">
      <w:pPr>
        <w:spacing w:after="120" w:line="240" w:lineRule="auto"/>
        <w:rPr>
          <w:lang w:val="pt-PT"/>
        </w:rPr>
      </w:pPr>
      <w:r w:rsidRPr="002C7B7F">
        <w:rPr>
          <w:lang w:val="pt-PT"/>
        </w:rPr>
        <w:t xml:space="preserve">Presidente: </w:t>
      </w:r>
    </w:p>
    <w:p w14:paraId="46FDE47C" w14:textId="77777777" w:rsidR="00897A74" w:rsidRPr="002C7B7F" w:rsidRDefault="00897A74" w:rsidP="0010069C">
      <w:pPr>
        <w:spacing w:after="120" w:line="240" w:lineRule="auto"/>
        <w:rPr>
          <w:lang w:val="pt-PT"/>
        </w:rPr>
      </w:pPr>
      <w:r w:rsidRPr="002C7B7F">
        <w:rPr>
          <w:lang w:val="pt-PT"/>
        </w:rPr>
        <w:t xml:space="preserve">[Nome do Presidente, </w:t>
      </w:r>
      <w:r w:rsidR="003826E4" w:rsidRPr="002C7B7F">
        <w:rPr>
          <w:lang w:val="pt-PT"/>
        </w:rPr>
        <w:t xml:space="preserve">Categoria, </w:t>
      </w:r>
      <w:r w:rsidRPr="002C7B7F">
        <w:rPr>
          <w:lang w:val="pt-PT"/>
        </w:rPr>
        <w:t>Escola]</w:t>
      </w:r>
      <w:r w:rsidRPr="002C7B7F">
        <w:rPr>
          <w:lang w:val="pt-PT"/>
        </w:rPr>
        <w:tab/>
        <w:t xml:space="preserve"> </w:t>
      </w:r>
    </w:p>
    <w:p w14:paraId="15334835" w14:textId="77777777" w:rsidR="00897A74" w:rsidRPr="002C7B7F" w:rsidRDefault="00897A74" w:rsidP="0010069C">
      <w:pPr>
        <w:spacing w:after="120" w:line="240" w:lineRule="auto"/>
        <w:rPr>
          <w:lang w:val="pt-PT"/>
        </w:rPr>
      </w:pPr>
      <w:r w:rsidRPr="002C7B7F">
        <w:rPr>
          <w:lang w:val="pt-PT"/>
        </w:rPr>
        <w:t xml:space="preserve">Vogais: </w:t>
      </w:r>
    </w:p>
    <w:p w14:paraId="6B65E6F4" w14:textId="77777777" w:rsidR="00897A74" w:rsidRPr="002C7B7F" w:rsidRDefault="00897A74" w:rsidP="0010069C">
      <w:pPr>
        <w:spacing w:after="120" w:line="240" w:lineRule="auto"/>
        <w:rPr>
          <w:lang w:val="pt-PT"/>
        </w:rPr>
      </w:pPr>
      <w:r w:rsidRPr="002C7B7F">
        <w:rPr>
          <w:lang w:val="pt-PT"/>
        </w:rPr>
        <w:t xml:space="preserve">[Nome do Vogal1, </w:t>
      </w:r>
      <w:r w:rsidR="003826E4" w:rsidRPr="002C7B7F">
        <w:rPr>
          <w:lang w:val="pt-PT"/>
        </w:rPr>
        <w:t xml:space="preserve">Categoria, </w:t>
      </w:r>
      <w:r w:rsidRPr="002C7B7F">
        <w:rPr>
          <w:lang w:val="pt-PT"/>
        </w:rPr>
        <w:t>Escola]</w:t>
      </w:r>
    </w:p>
    <w:p w14:paraId="3F5A0657" w14:textId="77777777" w:rsidR="00897A74" w:rsidRPr="002C7B7F" w:rsidRDefault="00897A74" w:rsidP="0010069C">
      <w:pPr>
        <w:spacing w:after="120" w:line="240" w:lineRule="auto"/>
        <w:rPr>
          <w:lang w:val="pt-PT"/>
        </w:rPr>
      </w:pPr>
      <w:r w:rsidRPr="002C7B7F">
        <w:rPr>
          <w:lang w:val="pt-PT"/>
        </w:rPr>
        <w:t>[Nome do Vogal2,</w:t>
      </w:r>
      <w:r w:rsidR="003826E4" w:rsidRPr="002C7B7F">
        <w:rPr>
          <w:lang w:val="pt-PT"/>
        </w:rPr>
        <w:t xml:space="preserve">  Categoria, </w:t>
      </w:r>
      <w:r w:rsidR="00F9016C" w:rsidRPr="002C7B7F">
        <w:rPr>
          <w:lang w:val="pt-PT"/>
        </w:rPr>
        <w:t>E</w:t>
      </w:r>
      <w:r w:rsidRPr="002C7B7F">
        <w:rPr>
          <w:lang w:val="pt-PT"/>
        </w:rPr>
        <w:t xml:space="preserve">scola]  (até 4 vogais) </w:t>
      </w:r>
    </w:p>
    <w:p w14:paraId="7BB2206D" w14:textId="77777777" w:rsidR="00A01201" w:rsidRPr="002C7B7F" w:rsidRDefault="00A01201" w:rsidP="0010069C">
      <w:pPr>
        <w:spacing w:after="120" w:line="240" w:lineRule="auto"/>
        <w:rPr>
          <w:lang w:val="pt-PT"/>
        </w:rPr>
      </w:pPr>
    </w:p>
    <w:p w14:paraId="7B92FA38" w14:textId="77777777" w:rsidR="00A01201" w:rsidRPr="002C7B7F" w:rsidRDefault="00A01201" w:rsidP="0010069C">
      <w:pPr>
        <w:spacing w:after="120" w:line="240" w:lineRule="auto"/>
        <w:rPr>
          <w:lang w:val="pt-PT"/>
        </w:rPr>
      </w:pPr>
    </w:p>
    <w:p w14:paraId="509623AA" w14:textId="77777777" w:rsidR="0045292D" w:rsidRPr="002C7B7F" w:rsidRDefault="00897A74" w:rsidP="00F629F5">
      <w:pPr>
        <w:spacing w:after="120" w:line="240" w:lineRule="auto"/>
        <w:jc w:val="center"/>
        <w:rPr>
          <w:lang w:val="pt-PT"/>
        </w:rPr>
      </w:pPr>
      <w:r w:rsidRPr="002C7B7F">
        <w:rPr>
          <w:lang w:val="pt-PT"/>
        </w:rPr>
        <w:t>Porto, [Mês] [Ano] Calibri, 12pt</w:t>
      </w:r>
    </w:p>
    <w:p w14:paraId="2AE30B33" w14:textId="77777777" w:rsidR="00897A74" w:rsidRPr="002C7B7F" w:rsidRDefault="00897A74" w:rsidP="00897A74">
      <w:pPr>
        <w:jc w:val="center"/>
        <w:rPr>
          <w:sz w:val="36"/>
          <w:lang w:val="pt-PT"/>
        </w:rPr>
      </w:pPr>
    </w:p>
    <w:p w14:paraId="63316038" w14:textId="77777777" w:rsidR="00897A74" w:rsidRPr="002C7B7F" w:rsidRDefault="00897A74" w:rsidP="00897A74">
      <w:pPr>
        <w:jc w:val="center"/>
        <w:rPr>
          <w:sz w:val="36"/>
          <w:lang w:val="pt-PT"/>
        </w:rPr>
      </w:pPr>
    </w:p>
    <w:p w14:paraId="78452320" w14:textId="77777777" w:rsidR="00897A74" w:rsidRPr="002C7B7F" w:rsidRDefault="00897A74" w:rsidP="00897A74">
      <w:pPr>
        <w:jc w:val="center"/>
        <w:rPr>
          <w:sz w:val="36"/>
          <w:lang w:val="pt-PT"/>
        </w:rPr>
      </w:pPr>
    </w:p>
    <w:p w14:paraId="0F617A37" w14:textId="77777777" w:rsidR="00897A74" w:rsidRPr="002C7B7F" w:rsidRDefault="00897A74" w:rsidP="00897A74">
      <w:pPr>
        <w:jc w:val="center"/>
        <w:rPr>
          <w:sz w:val="36"/>
          <w:lang w:val="pt-PT"/>
        </w:rPr>
      </w:pPr>
    </w:p>
    <w:p w14:paraId="299A3F90" w14:textId="77777777" w:rsidR="00897A74" w:rsidRPr="002C7B7F" w:rsidRDefault="00897A74" w:rsidP="00897A74">
      <w:pPr>
        <w:jc w:val="center"/>
        <w:rPr>
          <w:sz w:val="36"/>
          <w:lang w:val="pt-PT"/>
        </w:rPr>
      </w:pPr>
    </w:p>
    <w:p w14:paraId="1D8537E7" w14:textId="77777777" w:rsidR="00897A74" w:rsidRPr="002C7B7F" w:rsidRDefault="00897A74" w:rsidP="00897A74">
      <w:pPr>
        <w:jc w:val="center"/>
        <w:rPr>
          <w:sz w:val="36"/>
          <w:lang w:val="pt-PT"/>
        </w:rPr>
      </w:pPr>
    </w:p>
    <w:p w14:paraId="1ABE626D" w14:textId="77777777" w:rsidR="00897A74" w:rsidRPr="002C7B7F" w:rsidRDefault="00897A74" w:rsidP="00897A74">
      <w:pPr>
        <w:jc w:val="center"/>
        <w:rPr>
          <w:color w:val="BFBFBF" w:themeColor="background1" w:themeShade="BF"/>
          <w:sz w:val="36"/>
          <w:lang w:val="pt-PT"/>
        </w:rPr>
      </w:pPr>
      <w:r w:rsidRPr="002C7B7F">
        <w:rPr>
          <w:color w:val="BFBFBF" w:themeColor="background1" w:themeShade="BF"/>
          <w:sz w:val="36"/>
          <w:lang w:val="pt-PT"/>
        </w:rPr>
        <w:t>Página em branco [apagar este comentário]</w:t>
      </w:r>
    </w:p>
    <w:p w14:paraId="14D2AA58" w14:textId="77777777" w:rsidR="00F629F5" w:rsidRPr="002C7B7F" w:rsidRDefault="00F629F5">
      <w:pPr>
        <w:rPr>
          <w:lang w:val="pt-PT"/>
        </w:rPr>
        <w:sectPr w:rsidR="00F629F5" w:rsidRPr="002C7B7F" w:rsidSect="000B4B63">
          <w:footerReference w:type="even" r:id="rId9"/>
          <w:footerReference w:type="default" r:id="rId10"/>
          <w:footerReference w:type="first" r:id="rId11"/>
          <w:pgSz w:w="11906" w:h="16838"/>
          <w:pgMar w:top="1985" w:right="1474" w:bottom="1418" w:left="1985" w:header="709" w:footer="709" w:gutter="0"/>
          <w:pgNumType w:fmt="lowerRoman"/>
          <w:cols w:space="708"/>
          <w:titlePg/>
          <w:docGrid w:linePitch="360"/>
        </w:sectPr>
      </w:pPr>
    </w:p>
    <w:p w14:paraId="70DDB507" w14:textId="77777777" w:rsidR="00E24ADF" w:rsidRPr="002C7B7F" w:rsidRDefault="00E24ADF">
      <w:pPr>
        <w:rPr>
          <w:lang w:val="pt-PT"/>
        </w:rPr>
      </w:pPr>
    </w:p>
    <w:p w14:paraId="0476BD31" w14:textId="77777777" w:rsidR="00F629F5" w:rsidRPr="002C7B7F" w:rsidRDefault="00F629F5">
      <w:pPr>
        <w:rPr>
          <w:lang w:val="pt-PT"/>
        </w:rPr>
      </w:pPr>
    </w:p>
    <w:p w14:paraId="5A44A6CA" w14:textId="77777777" w:rsidR="00F629F5" w:rsidRPr="002C7B7F" w:rsidRDefault="00F629F5">
      <w:pPr>
        <w:rPr>
          <w:lang w:val="pt-PT"/>
        </w:rPr>
        <w:sectPr w:rsidR="00F629F5" w:rsidRPr="002C7B7F" w:rsidSect="000B4B63">
          <w:type w:val="continuous"/>
          <w:pgSz w:w="11906" w:h="16838"/>
          <w:pgMar w:top="1985" w:right="1474" w:bottom="1418" w:left="1985" w:header="709" w:footer="709" w:gutter="0"/>
          <w:pgNumType w:fmt="lowerRoman"/>
          <w:cols w:space="708"/>
          <w:titlePg/>
          <w:docGrid w:linePitch="360"/>
        </w:sectPr>
      </w:pPr>
    </w:p>
    <w:p w14:paraId="16BF70BF" w14:textId="77777777" w:rsidR="00897A74" w:rsidRPr="002C7B7F" w:rsidRDefault="00897A74" w:rsidP="0010069C">
      <w:pPr>
        <w:pStyle w:val="Ttulo"/>
        <w:rPr>
          <w:lang w:val="pt-PT"/>
        </w:rPr>
      </w:pPr>
      <w:r w:rsidRPr="002C7B7F">
        <w:rPr>
          <w:lang w:val="pt-PT"/>
        </w:rPr>
        <w:lastRenderedPageBreak/>
        <w:t>Dedicatória (opcional)</w:t>
      </w:r>
    </w:p>
    <w:p w14:paraId="49550F4D" w14:textId="77777777" w:rsidR="00897A74" w:rsidRPr="002C7B7F" w:rsidRDefault="00E24ADF">
      <w:pPr>
        <w:rPr>
          <w:lang w:val="pt-PT"/>
        </w:rPr>
      </w:pPr>
      <w:r w:rsidRPr="002C7B7F">
        <w:rPr>
          <w:lang w:val="pt-PT"/>
        </w:rPr>
        <w:t>….</w:t>
      </w:r>
    </w:p>
    <w:p w14:paraId="5F38D47D" w14:textId="77777777" w:rsidR="00897A74" w:rsidRPr="002C7B7F" w:rsidRDefault="00897A74">
      <w:pPr>
        <w:rPr>
          <w:b/>
          <w:sz w:val="40"/>
          <w:lang w:val="pt-PT"/>
        </w:rPr>
      </w:pPr>
      <w:r w:rsidRPr="002C7B7F">
        <w:rPr>
          <w:b/>
          <w:sz w:val="40"/>
          <w:lang w:val="pt-PT"/>
        </w:rPr>
        <w:br w:type="page"/>
      </w:r>
    </w:p>
    <w:p w14:paraId="223C9F3F" w14:textId="77777777" w:rsidR="00897A74" w:rsidRPr="002C7B7F" w:rsidRDefault="00897A74" w:rsidP="00897A74">
      <w:pPr>
        <w:jc w:val="center"/>
        <w:rPr>
          <w:sz w:val="36"/>
          <w:lang w:val="pt-PT"/>
        </w:rPr>
      </w:pPr>
    </w:p>
    <w:p w14:paraId="0AB5F394" w14:textId="77777777" w:rsidR="00897A74" w:rsidRPr="002C7B7F" w:rsidRDefault="00897A74" w:rsidP="00897A74">
      <w:pPr>
        <w:jc w:val="center"/>
        <w:rPr>
          <w:sz w:val="36"/>
          <w:lang w:val="pt-PT"/>
        </w:rPr>
      </w:pPr>
    </w:p>
    <w:p w14:paraId="014E3762" w14:textId="77777777" w:rsidR="00897A74" w:rsidRPr="002C7B7F" w:rsidRDefault="00897A74" w:rsidP="00897A74">
      <w:pPr>
        <w:jc w:val="center"/>
        <w:rPr>
          <w:sz w:val="36"/>
          <w:lang w:val="pt-PT"/>
        </w:rPr>
      </w:pPr>
    </w:p>
    <w:p w14:paraId="30AF4A13" w14:textId="77777777" w:rsidR="00897A74" w:rsidRPr="002C7B7F" w:rsidRDefault="00897A74" w:rsidP="00897A74">
      <w:pPr>
        <w:jc w:val="center"/>
        <w:rPr>
          <w:sz w:val="36"/>
          <w:lang w:val="pt-PT"/>
        </w:rPr>
      </w:pPr>
    </w:p>
    <w:p w14:paraId="4FB97978" w14:textId="77777777" w:rsidR="00897A74" w:rsidRPr="002C7B7F" w:rsidRDefault="00897A74" w:rsidP="00897A74">
      <w:pPr>
        <w:jc w:val="center"/>
        <w:rPr>
          <w:sz w:val="36"/>
          <w:lang w:val="pt-PT"/>
        </w:rPr>
      </w:pPr>
    </w:p>
    <w:p w14:paraId="1975C946" w14:textId="77777777" w:rsidR="00897A74" w:rsidRPr="002C7B7F" w:rsidRDefault="00897A74" w:rsidP="00897A74">
      <w:pPr>
        <w:jc w:val="center"/>
        <w:rPr>
          <w:sz w:val="36"/>
          <w:lang w:val="pt-PT"/>
        </w:rPr>
      </w:pPr>
    </w:p>
    <w:p w14:paraId="56B747F6" w14:textId="77777777" w:rsidR="00897A74" w:rsidRPr="002C7B7F" w:rsidRDefault="00897A74" w:rsidP="00897A74">
      <w:pPr>
        <w:jc w:val="center"/>
        <w:rPr>
          <w:sz w:val="36"/>
          <w:lang w:val="pt-PT"/>
        </w:rPr>
      </w:pPr>
    </w:p>
    <w:p w14:paraId="505097C9" w14:textId="77777777" w:rsidR="00897A74" w:rsidRPr="002C7B7F" w:rsidRDefault="00897A74" w:rsidP="00897A74">
      <w:pPr>
        <w:jc w:val="center"/>
        <w:rPr>
          <w:sz w:val="36"/>
          <w:lang w:val="pt-PT"/>
        </w:rPr>
      </w:pPr>
    </w:p>
    <w:p w14:paraId="3EDBD7AE" w14:textId="77777777" w:rsidR="00E24ADF" w:rsidRPr="002C7B7F" w:rsidRDefault="00897A74" w:rsidP="00897A74">
      <w:pPr>
        <w:jc w:val="center"/>
        <w:rPr>
          <w:color w:val="BFBFBF" w:themeColor="background1" w:themeShade="BF"/>
          <w:sz w:val="36"/>
          <w:lang w:val="pt-PT"/>
        </w:rPr>
        <w:sectPr w:rsidR="00E24ADF" w:rsidRPr="002C7B7F" w:rsidSect="000B4B63">
          <w:pgSz w:w="11906" w:h="16838"/>
          <w:pgMar w:top="1985" w:right="1474" w:bottom="1418" w:left="1985" w:header="709" w:footer="709" w:gutter="0"/>
          <w:pgNumType w:fmt="lowerRoman"/>
          <w:cols w:space="708"/>
          <w:docGrid w:linePitch="360"/>
        </w:sectPr>
      </w:pPr>
      <w:r w:rsidRPr="002C7B7F">
        <w:rPr>
          <w:color w:val="BFBFBF" w:themeColor="background1" w:themeShade="BF"/>
          <w:sz w:val="36"/>
          <w:lang w:val="pt-PT"/>
        </w:rPr>
        <w:t>Página em branco [apagar este comentário]</w:t>
      </w:r>
    </w:p>
    <w:p w14:paraId="12EE0A00" w14:textId="77777777" w:rsidR="00897A74" w:rsidRPr="002C7B7F" w:rsidRDefault="00897A74" w:rsidP="0010069C">
      <w:pPr>
        <w:pStyle w:val="Ttulo"/>
        <w:rPr>
          <w:lang w:val="pt-PT"/>
        </w:rPr>
      </w:pPr>
      <w:r w:rsidRPr="002C7B7F">
        <w:rPr>
          <w:lang w:val="pt-PT"/>
        </w:rPr>
        <w:lastRenderedPageBreak/>
        <w:t>Resumo</w:t>
      </w:r>
    </w:p>
    <w:p w14:paraId="51DBC09B" w14:textId="77777777" w:rsidR="00F4266C" w:rsidRPr="002C7B7F" w:rsidRDefault="00F4266C">
      <w:pPr>
        <w:rPr>
          <w:lang w:val="pt-PT"/>
        </w:rPr>
      </w:pPr>
    </w:p>
    <w:p w14:paraId="7678E587" w14:textId="77777777" w:rsidR="008F4BAC" w:rsidRPr="002C7B7F" w:rsidRDefault="00F4266C">
      <w:pPr>
        <w:rPr>
          <w:lang w:val="pt-PT"/>
        </w:rPr>
      </w:pPr>
      <w:r w:rsidRPr="002C7B7F">
        <w:rPr>
          <w:b/>
          <w:lang w:val="pt-PT"/>
        </w:rPr>
        <w:t>Palavras-chave</w:t>
      </w:r>
      <w:r w:rsidRPr="002C7B7F">
        <w:rPr>
          <w:lang w:val="pt-PT"/>
        </w:rPr>
        <w:t xml:space="preserve">: Palavra-chave1, …, Palavra-chave6 </w:t>
      </w:r>
      <w:r w:rsidR="008F4BAC" w:rsidRPr="002C7B7F">
        <w:rPr>
          <w:lang w:val="pt-PT"/>
        </w:rPr>
        <w:br w:type="page"/>
      </w:r>
    </w:p>
    <w:p w14:paraId="170A697A" w14:textId="77777777" w:rsidR="008F4BAC" w:rsidRPr="002C7B7F" w:rsidRDefault="008F4BAC" w:rsidP="008F4BAC">
      <w:pPr>
        <w:jc w:val="center"/>
        <w:rPr>
          <w:sz w:val="36"/>
          <w:lang w:val="pt-PT"/>
        </w:rPr>
      </w:pPr>
    </w:p>
    <w:p w14:paraId="057D237F" w14:textId="77777777" w:rsidR="008F4BAC" w:rsidRPr="002C7B7F" w:rsidRDefault="008F4BAC" w:rsidP="008F4BAC">
      <w:pPr>
        <w:jc w:val="center"/>
        <w:rPr>
          <w:sz w:val="36"/>
          <w:lang w:val="pt-PT"/>
        </w:rPr>
      </w:pPr>
    </w:p>
    <w:p w14:paraId="2CC77F21" w14:textId="77777777" w:rsidR="008F4BAC" w:rsidRPr="002C7B7F" w:rsidRDefault="008F4BAC" w:rsidP="008F4BAC">
      <w:pPr>
        <w:jc w:val="center"/>
        <w:rPr>
          <w:sz w:val="36"/>
          <w:lang w:val="pt-PT"/>
        </w:rPr>
      </w:pPr>
    </w:p>
    <w:p w14:paraId="7C64CD1B" w14:textId="77777777" w:rsidR="008F4BAC" w:rsidRPr="002C7B7F" w:rsidRDefault="008F4BAC" w:rsidP="008F4BAC">
      <w:pPr>
        <w:jc w:val="center"/>
        <w:rPr>
          <w:sz w:val="36"/>
          <w:lang w:val="pt-PT"/>
        </w:rPr>
      </w:pPr>
    </w:p>
    <w:p w14:paraId="421D86E2" w14:textId="77777777" w:rsidR="008F4BAC" w:rsidRPr="002C7B7F" w:rsidRDefault="008F4BAC" w:rsidP="008F4BAC">
      <w:pPr>
        <w:jc w:val="center"/>
        <w:rPr>
          <w:sz w:val="36"/>
          <w:lang w:val="pt-PT"/>
        </w:rPr>
      </w:pPr>
    </w:p>
    <w:p w14:paraId="01CC7288" w14:textId="77777777" w:rsidR="008F4BAC" w:rsidRPr="002C7B7F" w:rsidRDefault="008F4BAC" w:rsidP="008F4BAC">
      <w:pPr>
        <w:jc w:val="center"/>
        <w:rPr>
          <w:sz w:val="36"/>
          <w:lang w:val="pt-PT"/>
        </w:rPr>
      </w:pPr>
    </w:p>
    <w:p w14:paraId="1B528A80" w14:textId="77777777" w:rsidR="008F4BAC" w:rsidRPr="002C7B7F" w:rsidRDefault="008F4BAC" w:rsidP="008F4BAC">
      <w:pPr>
        <w:jc w:val="center"/>
        <w:rPr>
          <w:sz w:val="36"/>
          <w:lang w:val="pt-PT"/>
        </w:rPr>
      </w:pPr>
    </w:p>
    <w:p w14:paraId="489801BB" w14:textId="77777777" w:rsidR="00E24ADF" w:rsidRPr="002C7B7F" w:rsidRDefault="008F4BAC" w:rsidP="008F4BAC">
      <w:pPr>
        <w:jc w:val="center"/>
        <w:rPr>
          <w:color w:val="BFBFBF" w:themeColor="background1" w:themeShade="BF"/>
          <w:sz w:val="36"/>
          <w:lang w:val="pt-PT"/>
        </w:rPr>
        <w:sectPr w:rsidR="00E24ADF" w:rsidRPr="002C7B7F" w:rsidSect="000B4B63">
          <w:pgSz w:w="11906" w:h="16838"/>
          <w:pgMar w:top="1985" w:right="1474" w:bottom="1418" w:left="1985" w:header="709" w:footer="709" w:gutter="0"/>
          <w:pgNumType w:fmt="lowerRoman"/>
          <w:cols w:space="708"/>
          <w:docGrid w:linePitch="360"/>
        </w:sectPr>
      </w:pPr>
      <w:r w:rsidRPr="002C7B7F">
        <w:rPr>
          <w:color w:val="BFBFBF" w:themeColor="background1" w:themeShade="BF"/>
          <w:sz w:val="36"/>
          <w:lang w:val="pt-PT"/>
        </w:rPr>
        <w:t>Página em branco [apagar este comentário]</w:t>
      </w:r>
    </w:p>
    <w:p w14:paraId="0A873A61" w14:textId="77777777" w:rsidR="008F4BAC" w:rsidRPr="002C7B7F" w:rsidRDefault="008F4BAC" w:rsidP="0010069C">
      <w:pPr>
        <w:pStyle w:val="Ttulo"/>
        <w:rPr>
          <w:lang w:val="pt-PT"/>
        </w:rPr>
      </w:pPr>
      <w:r w:rsidRPr="002C7B7F">
        <w:rPr>
          <w:lang w:val="pt-PT"/>
        </w:rPr>
        <w:lastRenderedPageBreak/>
        <w:t>Abstract</w:t>
      </w:r>
    </w:p>
    <w:p w14:paraId="00D74DBE" w14:textId="77777777" w:rsidR="008F4BAC" w:rsidRPr="002C7B7F" w:rsidRDefault="008F4BAC" w:rsidP="00F4266C">
      <w:pPr>
        <w:pStyle w:val="Text"/>
        <w:rPr>
          <w:lang w:val="pt-PT"/>
        </w:rPr>
      </w:pPr>
      <w:r w:rsidRPr="002C7B7F">
        <w:rPr>
          <w:lang w:val="pt-PT"/>
        </w:rPr>
        <w:t>O documento tese deve conter um resumo em português e outro em inglês q</w:t>
      </w:r>
      <w:r w:rsidR="00F4266C" w:rsidRPr="002C7B7F">
        <w:rPr>
          <w:lang w:val="pt-PT"/>
        </w:rPr>
        <w:t>ue não excedam as 200 palavras ou 1 página A4</w:t>
      </w:r>
      <w:r w:rsidRPr="002C7B7F">
        <w:rPr>
          <w:lang w:val="pt-PT"/>
        </w:rPr>
        <w:t xml:space="preserve">. Quando a tese é escrita em português o abstract deve ser uma tradução em inglês do resumo. </w:t>
      </w:r>
    </w:p>
    <w:p w14:paraId="5ECE35D5" w14:textId="77777777" w:rsidR="008F4BAC" w:rsidRPr="002C7B7F" w:rsidRDefault="008F4BAC" w:rsidP="00F4266C">
      <w:pPr>
        <w:pStyle w:val="Text"/>
        <w:rPr>
          <w:lang w:val="pt-PT"/>
        </w:rPr>
      </w:pPr>
      <w:r w:rsidRPr="002C7B7F">
        <w:rPr>
          <w:lang w:val="pt-PT"/>
        </w:rPr>
        <w:t>Se a tese for escrita em inglês deve conter um resumo alargado em português q</w:t>
      </w:r>
      <w:r w:rsidR="00F4266C" w:rsidRPr="002C7B7F">
        <w:rPr>
          <w:lang w:val="pt-PT"/>
        </w:rPr>
        <w:t>ue não exceda as 1000 palavras ou 2 páginas A4</w:t>
      </w:r>
      <w:r w:rsidRPr="002C7B7F">
        <w:rPr>
          <w:lang w:val="pt-PT"/>
        </w:rPr>
        <w:t>.</w:t>
      </w:r>
    </w:p>
    <w:p w14:paraId="27F414FB" w14:textId="77777777" w:rsidR="008F4BAC" w:rsidRPr="002C7B7F" w:rsidRDefault="008F4BAC" w:rsidP="00F4266C">
      <w:pPr>
        <w:pStyle w:val="Text"/>
        <w:rPr>
          <w:lang w:val="pt-PT"/>
        </w:rPr>
      </w:pPr>
      <w:r w:rsidRPr="002C7B7F">
        <w:rPr>
          <w:lang w:val="pt-PT"/>
        </w:rPr>
        <w:t>Após o resumo/abstract é obrigatório colocar as principais palavras-chave/keywords do tema em que se insere o trabalho desenvolvido, sendo permitido um máximo de 6 palavras-chave/keywords.</w:t>
      </w:r>
    </w:p>
    <w:p w14:paraId="59D5B600" w14:textId="77777777" w:rsidR="008F4BAC" w:rsidRPr="002C7B7F" w:rsidRDefault="008F4BAC" w:rsidP="008F4BAC">
      <w:pPr>
        <w:pStyle w:val="AssinaturadeEmail"/>
        <w:rPr>
          <w:lang w:val="pt-PT"/>
        </w:rPr>
      </w:pPr>
    </w:p>
    <w:p w14:paraId="76B40F83" w14:textId="77777777" w:rsidR="00F4266C" w:rsidRPr="002C7B7F" w:rsidRDefault="00F4266C">
      <w:pPr>
        <w:rPr>
          <w:lang w:val="pt-PT"/>
        </w:rPr>
      </w:pPr>
    </w:p>
    <w:p w14:paraId="74C41BE8" w14:textId="77777777" w:rsidR="008F4BAC" w:rsidRPr="002C7B7F" w:rsidRDefault="00F4266C">
      <w:pPr>
        <w:rPr>
          <w:lang w:val="pt-PT"/>
        </w:rPr>
      </w:pPr>
      <w:r w:rsidRPr="002C7B7F">
        <w:rPr>
          <w:b/>
          <w:lang w:val="pt-PT"/>
        </w:rPr>
        <w:t>Keywords</w:t>
      </w:r>
      <w:r w:rsidRPr="002C7B7F">
        <w:rPr>
          <w:lang w:val="pt-PT"/>
        </w:rPr>
        <w:t xml:space="preserve">: Keyword1, …, Keyword6 </w:t>
      </w:r>
      <w:r w:rsidR="008F4BAC" w:rsidRPr="002C7B7F">
        <w:rPr>
          <w:lang w:val="pt-PT"/>
        </w:rPr>
        <w:br w:type="page"/>
      </w:r>
    </w:p>
    <w:p w14:paraId="226F9549" w14:textId="77777777" w:rsidR="008F4BAC" w:rsidRPr="002C7B7F" w:rsidRDefault="008F4BAC" w:rsidP="008F4BAC">
      <w:pPr>
        <w:jc w:val="center"/>
        <w:rPr>
          <w:sz w:val="36"/>
          <w:lang w:val="pt-PT"/>
        </w:rPr>
      </w:pPr>
    </w:p>
    <w:p w14:paraId="2DBECAB1" w14:textId="77777777" w:rsidR="008F4BAC" w:rsidRPr="002C7B7F" w:rsidRDefault="008F4BAC" w:rsidP="008F4BAC">
      <w:pPr>
        <w:jc w:val="center"/>
        <w:rPr>
          <w:sz w:val="36"/>
          <w:lang w:val="pt-PT"/>
        </w:rPr>
      </w:pPr>
    </w:p>
    <w:p w14:paraId="0B72B27C" w14:textId="77777777" w:rsidR="008F4BAC" w:rsidRPr="002C7B7F" w:rsidRDefault="008F4BAC" w:rsidP="008F4BAC">
      <w:pPr>
        <w:jc w:val="center"/>
        <w:rPr>
          <w:sz w:val="36"/>
          <w:lang w:val="pt-PT"/>
        </w:rPr>
      </w:pPr>
    </w:p>
    <w:p w14:paraId="4A35EBC7" w14:textId="77777777" w:rsidR="008F4BAC" w:rsidRPr="002C7B7F" w:rsidRDefault="008F4BAC" w:rsidP="008F4BAC">
      <w:pPr>
        <w:jc w:val="center"/>
        <w:rPr>
          <w:sz w:val="36"/>
          <w:lang w:val="pt-PT"/>
        </w:rPr>
      </w:pPr>
    </w:p>
    <w:p w14:paraId="11A31BFE" w14:textId="77777777" w:rsidR="008F4BAC" w:rsidRPr="002C7B7F" w:rsidRDefault="008F4BAC" w:rsidP="008F4BAC">
      <w:pPr>
        <w:jc w:val="center"/>
        <w:rPr>
          <w:sz w:val="36"/>
          <w:lang w:val="pt-PT"/>
        </w:rPr>
      </w:pPr>
    </w:p>
    <w:p w14:paraId="3975ABED" w14:textId="77777777" w:rsidR="008F4BAC" w:rsidRPr="002C7B7F" w:rsidRDefault="008F4BAC" w:rsidP="008F4BAC">
      <w:pPr>
        <w:jc w:val="center"/>
        <w:rPr>
          <w:sz w:val="36"/>
          <w:lang w:val="pt-PT"/>
        </w:rPr>
      </w:pPr>
    </w:p>
    <w:p w14:paraId="725175F7" w14:textId="77777777" w:rsidR="00E24ADF" w:rsidRPr="002C7B7F" w:rsidRDefault="008F4BAC" w:rsidP="008F4BAC">
      <w:pPr>
        <w:jc w:val="center"/>
        <w:rPr>
          <w:color w:val="BFBFBF" w:themeColor="background1" w:themeShade="BF"/>
          <w:sz w:val="36"/>
          <w:lang w:val="pt-PT"/>
        </w:rPr>
        <w:sectPr w:rsidR="00E24ADF" w:rsidRPr="002C7B7F" w:rsidSect="000B4B63">
          <w:pgSz w:w="11906" w:h="16838"/>
          <w:pgMar w:top="1985" w:right="1474" w:bottom="1418" w:left="1985" w:header="709" w:footer="709" w:gutter="0"/>
          <w:pgNumType w:fmt="lowerRoman"/>
          <w:cols w:space="708"/>
          <w:docGrid w:linePitch="360"/>
        </w:sectPr>
      </w:pPr>
      <w:r w:rsidRPr="002C7B7F">
        <w:rPr>
          <w:color w:val="BFBFBF" w:themeColor="background1" w:themeShade="BF"/>
          <w:sz w:val="36"/>
          <w:lang w:val="pt-PT"/>
        </w:rPr>
        <w:t>Página em branco [apagar este comentário]</w:t>
      </w:r>
    </w:p>
    <w:p w14:paraId="3A2780E3" w14:textId="77777777" w:rsidR="008F4BAC" w:rsidRPr="002C7B7F" w:rsidRDefault="008F4BAC" w:rsidP="0010069C">
      <w:pPr>
        <w:pStyle w:val="Ttulo"/>
        <w:rPr>
          <w:lang w:val="pt-PT"/>
        </w:rPr>
      </w:pPr>
      <w:r w:rsidRPr="002C7B7F">
        <w:rPr>
          <w:lang w:val="pt-PT"/>
        </w:rPr>
        <w:lastRenderedPageBreak/>
        <w:t>Agradecimentos &lt;opcional&gt;</w:t>
      </w:r>
    </w:p>
    <w:p w14:paraId="18885D8F" w14:textId="77777777" w:rsidR="008F4BAC" w:rsidRPr="002C7B7F" w:rsidRDefault="008F4BAC" w:rsidP="008F4BAC">
      <w:pPr>
        <w:rPr>
          <w:lang w:val="pt-PT"/>
        </w:rPr>
      </w:pPr>
      <w:r w:rsidRPr="002C7B7F">
        <w:rPr>
          <w:lang w:val="pt-PT"/>
        </w:rPr>
        <w:t xml:space="preserve">Dirigidos </w:t>
      </w:r>
      <w:r w:rsidR="00F4266C" w:rsidRPr="002C7B7F">
        <w:rPr>
          <w:lang w:val="pt-PT"/>
        </w:rPr>
        <w:t xml:space="preserve">ao(s) orientador(es) </w:t>
      </w:r>
      <w:r w:rsidRPr="002C7B7F">
        <w:rPr>
          <w:lang w:val="pt-PT"/>
        </w:rPr>
        <w:t xml:space="preserve">à </w:t>
      </w:r>
      <w:r w:rsidR="00F4266C" w:rsidRPr="002C7B7F">
        <w:rPr>
          <w:lang w:val="pt-PT"/>
        </w:rPr>
        <w:t>família</w:t>
      </w:r>
      <w:r w:rsidRPr="002C7B7F">
        <w:rPr>
          <w:lang w:val="pt-PT"/>
        </w:rPr>
        <w:t>, colegas, Instituições, …</w:t>
      </w:r>
    </w:p>
    <w:p w14:paraId="4279E94D" w14:textId="77777777" w:rsidR="008F4BAC" w:rsidRPr="002C7B7F" w:rsidRDefault="008F4BAC">
      <w:pPr>
        <w:rPr>
          <w:lang w:val="pt-PT"/>
        </w:rPr>
      </w:pPr>
      <w:r w:rsidRPr="002C7B7F">
        <w:rPr>
          <w:lang w:val="pt-PT"/>
        </w:rPr>
        <w:br w:type="page"/>
      </w:r>
    </w:p>
    <w:p w14:paraId="59F80B35" w14:textId="77777777" w:rsidR="008F4BAC" w:rsidRPr="002C7B7F" w:rsidRDefault="008F4BAC" w:rsidP="008F4BAC">
      <w:pPr>
        <w:jc w:val="center"/>
        <w:rPr>
          <w:sz w:val="36"/>
          <w:lang w:val="pt-PT"/>
        </w:rPr>
      </w:pPr>
    </w:p>
    <w:p w14:paraId="1BD2E119" w14:textId="77777777" w:rsidR="008F4BAC" w:rsidRPr="002C7B7F" w:rsidRDefault="008F4BAC" w:rsidP="008F4BAC">
      <w:pPr>
        <w:jc w:val="center"/>
        <w:rPr>
          <w:sz w:val="36"/>
          <w:lang w:val="pt-PT"/>
        </w:rPr>
      </w:pPr>
    </w:p>
    <w:p w14:paraId="041244B1" w14:textId="77777777" w:rsidR="008F4BAC" w:rsidRPr="002C7B7F" w:rsidRDefault="008F4BAC" w:rsidP="008F4BAC">
      <w:pPr>
        <w:jc w:val="center"/>
        <w:rPr>
          <w:sz w:val="36"/>
          <w:lang w:val="pt-PT"/>
        </w:rPr>
      </w:pPr>
    </w:p>
    <w:p w14:paraId="4BE1EE27" w14:textId="77777777" w:rsidR="008F4BAC" w:rsidRPr="002C7B7F" w:rsidRDefault="008F4BAC" w:rsidP="008F4BAC">
      <w:pPr>
        <w:jc w:val="center"/>
        <w:rPr>
          <w:sz w:val="36"/>
          <w:lang w:val="pt-PT"/>
        </w:rPr>
      </w:pPr>
    </w:p>
    <w:p w14:paraId="357A1C52" w14:textId="77777777" w:rsidR="008F4BAC" w:rsidRPr="002C7B7F" w:rsidRDefault="008F4BAC" w:rsidP="008F4BAC">
      <w:pPr>
        <w:jc w:val="center"/>
        <w:rPr>
          <w:sz w:val="36"/>
          <w:lang w:val="pt-PT"/>
        </w:rPr>
      </w:pPr>
    </w:p>
    <w:p w14:paraId="289D3A93" w14:textId="77777777" w:rsidR="008F4BAC" w:rsidRPr="002C7B7F" w:rsidRDefault="008F4BAC" w:rsidP="008F4BAC">
      <w:pPr>
        <w:jc w:val="center"/>
        <w:rPr>
          <w:sz w:val="36"/>
          <w:lang w:val="pt-PT"/>
        </w:rPr>
      </w:pPr>
    </w:p>
    <w:p w14:paraId="32DCE980" w14:textId="77777777" w:rsidR="008F4BAC" w:rsidRPr="002C7B7F" w:rsidRDefault="008F4BAC" w:rsidP="008F4BAC">
      <w:pPr>
        <w:jc w:val="center"/>
        <w:rPr>
          <w:sz w:val="36"/>
          <w:lang w:val="pt-PT"/>
        </w:rPr>
      </w:pPr>
    </w:p>
    <w:p w14:paraId="5FF6B402" w14:textId="77777777" w:rsidR="00E24ADF" w:rsidRPr="002C7B7F" w:rsidRDefault="008F4BAC" w:rsidP="008F4BAC">
      <w:pPr>
        <w:jc w:val="center"/>
        <w:rPr>
          <w:color w:val="BFBFBF" w:themeColor="background1" w:themeShade="BF"/>
          <w:sz w:val="36"/>
          <w:lang w:val="pt-PT"/>
        </w:rPr>
        <w:sectPr w:rsidR="00E24ADF" w:rsidRPr="002C7B7F" w:rsidSect="000B4B63">
          <w:pgSz w:w="11906" w:h="16838"/>
          <w:pgMar w:top="1985" w:right="1474" w:bottom="1418" w:left="1985" w:header="709" w:footer="709" w:gutter="0"/>
          <w:pgNumType w:fmt="lowerRoman"/>
          <w:cols w:space="708"/>
          <w:docGrid w:linePitch="360"/>
        </w:sectPr>
      </w:pPr>
      <w:r w:rsidRPr="002C7B7F">
        <w:rPr>
          <w:color w:val="BFBFBF" w:themeColor="background1" w:themeShade="BF"/>
          <w:sz w:val="36"/>
          <w:lang w:val="pt-PT"/>
        </w:rPr>
        <w:t>Página em branco [apagar este comentário]</w:t>
      </w:r>
    </w:p>
    <w:p w14:paraId="166488C5" w14:textId="1CFE37B8" w:rsidR="008F4BAC" w:rsidRPr="00A2414C" w:rsidRDefault="00BE0C34" w:rsidP="0010069C">
      <w:pPr>
        <w:pStyle w:val="Ttulo"/>
      </w:pPr>
      <w:r w:rsidRPr="00A2414C">
        <w:lastRenderedPageBreak/>
        <w:t>Table of contents</w:t>
      </w:r>
    </w:p>
    <w:p w14:paraId="7FC6965F" w14:textId="5711ECE1" w:rsidR="00D64FBC" w:rsidRPr="00D64FBC" w:rsidRDefault="00254177">
      <w:pPr>
        <w:pStyle w:val="Sumrio1"/>
        <w:tabs>
          <w:tab w:val="left" w:pos="539"/>
        </w:tabs>
        <w:rPr>
          <w:rFonts w:asciiTheme="minorHAnsi" w:eastAsiaTheme="minorEastAsia" w:hAnsiTheme="minorHAnsi" w:cstheme="minorBidi"/>
          <w:b w:val="0"/>
          <w:szCs w:val="22"/>
          <w:lang w:val="en-US" w:eastAsia="pt-PT"/>
        </w:rPr>
      </w:pPr>
      <w:r w:rsidRPr="002C7B7F">
        <w:rPr>
          <w:lang w:val="pt-PT"/>
        </w:rPr>
        <w:fldChar w:fldCharType="begin"/>
      </w:r>
      <w:r w:rsidR="00D154A7" w:rsidRPr="00A2414C">
        <w:rPr>
          <w:lang w:val="en-GB"/>
        </w:rPr>
        <w:instrText xml:space="preserve"> TOC \o "1-3" \t "frontmatterheading style;1;Seccao;2" </w:instrText>
      </w:r>
      <w:r w:rsidRPr="002C7B7F">
        <w:rPr>
          <w:lang w:val="pt-PT"/>
        </w:rPr>
        <w:fldChar w:fldCharType="separate"/>
      </w:r>
      <w:r w:rsidR="00D64FBC">
        <w:t>1</w:t>
      </w:r>
      <w:r w:rsidR="00D64FBC" w:rsidRPr="00D64FBC">
        <w:rPr>
          <w:rFonts w:asciiTheme="minorHAnsi" w:eastAsiaTheme="minorEastAsia" w:hAnsiTheme="minorHAnsi" w:cstheme="minorBidi"/>
          <w:b w:val="0"/>
          <w:szCs w:val="22"/>
          <w:lang w:val="en-US" w:eastAsia="pt-PT"/>
        </w:rPr>
        <w:tab/>
      </w:r>
      <w:r w:rsidR="00D64FBC">
        <w:t>Introduction</w:t>
      </w:r>
      <w:r w:rsidR="00D64FBC">
        <w:tab/>
      </w:r>
      <w:r w:rsidR="00D64FBC">
        <w:fldChar w:fldCharType="begin"/>
      </w:r>
      <w:r w:rsidR="00D64FBC">
        <w:instrText xml:space="preserve"> PAGEREF _Toc61788908 \h </w:instrText>
      </w:r>
      <w:r w:rsidR="00D64FBC">
        <w:fldChar w:fldCharType="separate"/>
      </w:r>
      <w:r w:rsidR="00D64FBC">
        <w:t>1</w:t>
      </w:r>
      <w:r w:rsidR="00D64FBC">
        <w:fldChar w:fldCharType="end"/>
      </w:r>
    </w:p>
    <w:p w14:paraId="0083AD02" w14:textId="43BA7D86" w:rsidR="00D64FBC" w:rsidRPr="00D64FBC" w:rsidRDefault="00D64FBC">
      <w:pPr>
        <w:pStyle w:val="Sumrio2"/>
        <w:rPr>
          <w:rFonts w:asciiTheme="minorHAnsi" w:eastAsiaTheme="minorEastAsia" w:hAnsiTheme="minorHAnsi" w:cstheme="minorBidi"/>
          <w:noProof/>
          <w:sz w:val="22"/>
          <w:szCs w:val="22"/>
          <w:lang w:val="en-US" w:eastAsia="pt-PT"/>
        </w:rPr>
      </w:pPr>
      <w:r w:rsidRPr="00D64FBC">
        <w:rPr>
          <w:noProof/>
          <w:lang w:val="en-US"/>
        </w:rPr>
        <w:t>1.1</w:t>
      </w:r>
      <w:r w:rsidRPr="00D64FBC">
        <w:rPr>
          <w:rFonts w:asciiTheme="minorHAnsi" w:eastAsiaTheme="minorEastAsia" w:hAnsiTheme="minorHAnsi" w:cstheme="minorBidi"/>
          <w:noProof/>
          <w:sz w:val="22"/>
          <w:szCs w:val="22"/>
          <w:lang w:val="en-US" w:eastAsia="pt-PT"/>
        </w:rPr>
        <w:tab/>
      </w:r>
      <w:r w:rsidRPr="00D64FBC">
        <w:rPr>
          <w:noProof/>
          <w:lang w:val="en-US"/>
        </w:rPr>
        <w:t>Context</w:t>
      </w:r>
      <w:r>
        <w:rPr>
          <w:noProof/>
        </w:rPr>
        <w:tab/>
      </w:r>
      <w:r>
        <w:rPr>
          <w:noProof/>
        </w:rPr>
        <w:fldChar w:fldCharType="begin"/>
      </w:r>
      <w:r>
        <w:rPr>
          <w:noProof/>
        </w:rPr>
        <w:instrText xml:space="preserve"> PAGEREF _Toc61788909 \h </w:instrText>
      </w:r>
      <w:r>
        <w:rPr>
          <w:noProof/>
        </w:rPr>
      </w:r>
      <w:r>
        <w:rPr>
          <w:noProof/>
        </w:rPr>
        <w:fldChar w:fldCharType="separate"/>
      </w:r>
      <w:r>
        <w:rPr>
          <w:noProof/>
        </w:rPr>
        <w:t>1</w:t>
      </w:r>
      <w:r>
        <w:rPr>
          <w:noProof/>
        </w:rPr>
        <w:fldChar w:fldCharType="end"/>
      </w:r>
    </w:p>
    <w:p w14:paraId="5690C7D1" w14:textId="1892996F" w:rsidR="00D64FBC" w:rsidRPr="00D64FBC" w:rsidRDefault="00D64FBC">
      <w:pPr>
        <w:pStyle w:val="Sumrio2"/>
        <w:rPr>
          <w:rFonts w:asciiTheme="minorHAnsi" w:eastAsiaTheme="minorEastAsia" w:hAnsiTheme="minorHAnsi" w:cstheme="minorBidi"/>
          <w:noProof/>
          <w:sz w:val="22"/>
          <w:szCs w:val="22"/>
          <w:lang w:val="en-US" w:eastAsia="pt-PT"/>
        </w:rPr>
      </w:pPr>
      <w:r w:rsidRPr="00D64FBC">
        <w:rPr>
          <w:noProof/>
          <w:lang w:val="en-US"/>
        </w:rPr>
        <w:t>1.2</w:t>
      </w:r>
      <w:r w:rsidRPr="00D64FBC">
        <w:rPr>
          <w:rFonts w:asciiTheme="minorHAnsi" w:eastAsiaTheme="minorEastAsia" w:hAnsiTheme="minorHAnsi" w:cstheme="minorBidi"/>
          <w:noProof/>
          <w:sz w:val="22"/>
          <w:szCs w:val="22"/>
          <w:lang w:val="en-US" w:eastAsia="pt-PT"/>
        </w:rPr>
        <w:tab/>
      </w:r>
      <w:r w:rsidRPr="00D64FBC">
        <w:rPr>
          <w:noProof/>
          <w:lang w:val="en-US"/>
        </w:rPr>
        <w:t>Problem</w:t>
      </w:r>
      <w:r>
        <w:rPr>
          <w:noProof/>
        </w:rPr>
        <w:tab/>
      </w:r>
      <w:r>
        <w:rPr>
          <w:noProof/>
        </w:rPr>
        <w:fldChar w:fldCharType="begin"/>
      </w:r>
      <w:r>
        <w:rPr>
          <w:noProof/>
        </w:rPr>
        <w:instrText xml:space="preserve"> PAGEREF _Toc61788910 \h </w:instrText>
      </w:r>
      <w:r>
        <w:rPr>
          <w:noProof/>
        </w:rPr>
      </w:r>
      <w:r>
        <w:rPr>
          <w:noProof/>
        </w:rPr>
        <w:fldChar w:fldCharType="separate"/>
      </w:r>
      <w:r>
        <w:rPr>
          <w:noProof/>
        </w:rPr>
        <w:t>2</w:t>
      </w:r>
      <w:r>
        <w:rPr>
          <w:noProof/>
        </w:rPr>
        <w:fldChar w:fldCharType="end"/>
      </w:r>
    </w:p>
    <w:p w14:paraId="0B4E8F92" w14:textId="66430446" w:rsidR="00D64FBC" w:rsidRPr="00D64FBC" w:rsidRDefault="00D64FBC">
      <w:pPr>
        <w:pStyle w:val="Sumrio2"/>
        <w:rPr>
          <w:rFonts w:asciiTheme="minorHAnsi" w:eastAsiaTheme="minorEastAsia" w:hAnsiTheme="minorHAnsi" w:cstheme="minorBidi"/>
          <w:noProof/>
          <w:sz w:val="22"/>
          <w:szCs w:val="22"/>
          <w:lang w:val="en-US" w:eastAsia="pt-PT"/>
        </w:rPr>
      </w:pPr>
      <w:r w:rsidRPr="00D64FBC">
        <w:rPr>
          <w:noProof/>
          <w:lang w:val="en-US"/>
        </w:rPr>
        <w:t>1.3</w:t>
      </w:r>
      <w:r w:rsidRPr="00D64FBC">
        <w:rPr>
          <w:rFonts w:asciiTheme="minorHAnsi" w:eastAsiaTheme="minorEastAsia" w:hAnsiTheme="minorHAnsi" w:cstheme="minorBidi"/>
          <w:noProof/>
          <w:sz w:val="22"/>
          <w:szCs w:val="22"/>
          <w:lang w:val="en-US" w:eastAsia="pt-PT"/>
        </w:rPr>
        <w:tab/>
      </w:r>
      <w:r w:rsidRPr="00D64FBC">
        <w:rPr>
          <w:noProof/>
          <w:lang w:val="en-US"/>
        </w:rPr>
        <w:t>Objectives</w:t>
      </w:r>
      <w:r>
        <w:rPr>
          <w:noProof/>
        </w:rPr>
        <w:tab/>
      </w:r>
      <w:r>
        <w:rPr>
          <w:noProof/>
        </w:rPr>
        <w:fldChar w:fldCharType="begin"/>
      </w:r>
      <w:r>
        <w:rPr>
          <w:noProof/>
        </w:rPr>
        <w:instrText xml:space="preserve"> PAGEREF _Toc61788911 \h </w:instrText>
      </w:r>
      <w:r>
        <w:rPr>
          <w:noProof/>
        </w:rPr>
      </w:r>
      <w:r>
        <w:rPr>
          <w:noProof/>
        </w:rPr>
        <w:fldChar w:fldCharType="separate"/>
      </w:r>
      <w:r>
        <w:rPr>
          <w:noProof/>
        </w:rPr>
        <w:t>2</w:t>
      </w:r>
      <w:r>
        <w:rPr>
          <w:noProof/>
        </w:rPr>
        <w:fldChar w:fldCharType="end"/>
      </w:r>
    </w:p>
    <w:p w14:paraId="5FE68F88" w14:textId="79DD6D17" w:rsidR="00D64FBC" w:rsidRPr="00D64FBC" w:rsidRDefault="00D64FBC">
      <w:pPr>
        <w:pStyle w:val="Sumrio2"/>
        <w:rPr>
          <w:rFonts w:asciiTheme="minorHAnsi" w:eastAsiaTheme="minorEastAsia" w:hAnsiTheme="minorHAnsi" w:cstheme="minorBidi"/>
          <w:noProof/>
          <w:sz w:val="22"/>
          <w:szCs w:val="22"/>
          <w:lang w:val="en-US" w:eastAsia="pt-PT"/>
        </w:rPr>
      </w:pPr>
      <w:r>
        <w:rPr>
          <w:noProof/>
        </w:rPr>
        <w:t>1.4</w:t>
      </w:r>
      <w:r w:rsidRPr="00D64FBC">
        <w:rPr>
          <w:rFonts w:asciiTheme="minorHAnsi" w:eastAsiaTheme="minorEastAsia" w:hAnsiTheme="minorHAnsi" w:cstheme="minorBidi"/>
          <w:noProof/>
          <w:sz w:val="22"/>
          <w:szCs w:val="22"/>
          <w:lang w:val="en-US" w:eastAsia="pt-PT"/>
        </w:rPr>
        <w:tab/>
      </w:r>
      <w:r>
        <w:rPr>
          <w:noProof/>
        </w:rPr>
        <w:t>Value analysis</w:t>
      </w:r>
      <w:r>
        <w:rPr>
          <w:noProof/>
        </w:rPr>
        <w:tab/>
      </w:r>
      <w:r>
        <w:rPr>
          <w:noProof/>
        </w:rPr>
        <w:fldChar w:fldCharType="begin"/>
      </w:r>
      <w:r>
        <w:rPr>
          <w:noProof/>
        </w:rPr>
        <w:instrText xml:space="preserve"> PAGEREF _Toc61788912 \h </w:instrText>
      </w:r>
      <w:r>
        <w:rPr>
          <w:noProof/>
        </w:rPr>
      </w:r>
      <w:r>
        <w:rPr>
          <w:noProof/>
        </w:rPr>
        <w:fldChar w:fldCharType="separate"/>
      </w:r>
      <w:r>
        <w:rPr>
          <w:noProof/>
        </w:rPr>
        <w:t>3</w:t>
      </w:r>
      <w:r>
        <w:rPr>
          <w:noProof/>
        </w:rPr>
        <w:fldChar w:fldCharType="end"/>
      </w:r>
    </w:p>
    <w:p w14:paraId="2B1D36CA" w14:textId="6D392BFD" w:rsidR="00D64FBC" w:rsidRPr="00D64FBC" w:rsidRDefault="00D64FBC">
      <w:pPr>
        <w:pStyle w:val="Sumrio2"/>
        <w:rPr>
          <w:rFonts w:asciiTheme="minorHAnsi" w:eastAsiaTheme="minorEastAsia" w:hAnsiTheme="minorHAnsi" w:cstheme="minorBidi"/>
          <w:noProof/>
          <w:sz w:val="22"/>
          <w:szCs w:val="22"/>
          <w:lang w:val="en-US" w:eastAsia="pt-PT"/>
        </w:rPr>
      </w:pPr>
      <w:r>
        <w:rPr>
          <w:noProof/>
        </w:rPr>
        <w:t>1.5</w:t>
      </w:r>
      <w:r w:rsidRPr="00D64FBC">
        <w:rPr>
          <w:rFonts w:asciiTheme="minorHAnsi" w:eastAsiaTheme="minorEastAsia" w:hAnsiTheme="minorHAnsi" w:cstheme="minorBidi"/>
          <w:noProof/>
          <w:sz w:val="22"/>
          <w:szCs w:val="22"/>
          <w:lang w:val="en-US" w:eastAsia="pt-PT"/>
        </w:rPr>
        <w:tab/>
      </w:r>
      <w:r>
        <w:rPr>
          <w:noProof/>
        </w:rPr>
        <w:t>Document Structure</w:t>
      </w:r>
      <w:r>
        <w:rPr>
          <w:noProof/>
        </w:rPr>
        <w:tab/>
      </w:r>
      <w:r>
        <w:rPr>
          <w:noProof/>
        </w:rPr>
        <w:fldChar w:fldCharType="begin"/>
      </w:r>
      <w:r>
        <w:rPr>
          <w:noProof/>
        </w:rPr>
        <w:instrText xml:space="preserve"> PAGEREF _Toc61788913 \h </w:instrText>
      </w:r>
      <w:r>
        <w:rPr>
          <w:noProof/>
        </w:rPr>
      </w:r>
      <w:r>
        <w:rPr>
          <w:noProof/>
        </w:rPr>
        <w:fldChar w:fldCharType="separate"/>
      </w:r>
      <w:r>
        <w:rPr>
          <w:noProof/>
        </w:rPr>
        <w:t>3</w:t>
      </w:r>
      <w:r>
        <w:rPr>
          <w:noProof/>
        </w:rPr>
        <w:fldChar w:fldCharType="end"/>
      </w:r>
    </w:p>
    <w:p w14:paraId="1ACBA9D1" w14:textId="61235608" w:rsidR="00D64FBC" w:rsidRPr="00D64FBC" w:rsidRDefault="00D64FBC">
      <w:pPr>
        <w:pStyle w:val="Sumrio1"/>
        <w:tabs>
          <w:tab w:val="left" w:pos="539"/>
        </w:tabs>
        <w:rPr>
          <w:rFonts w:asciiTheme="minorHAnsi" w:eastAsiaTheme="minorEastAsia" w:hAnsiTheme="minorHAnsi" w:cstheme="minorBidi"/>
          <w:b w:val="0"/>
          <w:szCs w:val="22"/>
          <w:lang w:val="en-US" w:eastAsia="pt-PT"/>
        </w:rPr>
      </w:pPr>
      <w:r>
        <w:t>2</w:t>
      </w:r>
      <w:r w:rsidRPr="00D64FBC">
        <w:rPr>
          <w:rFonts w:asciiTheme="minorHAnsi" w:eastAsiaTheme="minorEastAsia" w:hAnsiTheme="minorHAnsi" w:cstheme="minorBidi"/>
          <w:b w:val="0"/>
          <w:szCs w:val="22"/>
          <w:lang w:val="en-US" w:eastAsia="pt-PT"/>
        </w:rPr>
        <w:tab/>
      </w:r>
      <w:r>
        <w:t>Value analysis</w:t>
      </w:r>
      <w:r>
        <w:tab/>
      </w:r>
      <w:r>
        <w:fldChar w:fldCharType="begin"/>
      </w:r>
      <w:r>
        <w:instrText xml:space="preserve"> PAGEREF _Toc61788914 \h </w:instrText>
      </w:r>
      <w:r>
        <w:fldChar w:fldCharType="separate"/>
      </w:r>
      <w:r>
        <w:t>6</w:t>
      </w:r>
      <w:r>
        <w:fldChar w:fldCharType="end"/>
      </w:r>
    </w:p>
    <w:p w14:paraId="123E86E1" w14:textId="71DCBD78" w:rsidR="00D64FBC" w:rsidRPr="00D64FBC" w:rsidRDefault="00D64FBC">
      <w:pPr>
        <w:pStyle w:val="Sumrio2"/>
        <w:rPr>
          <w:rFonts w:asciiTheme="minorHAnsi" w:eastAsiaTheme="minorEastAsia" w:hAnsiTheme="minorHAnsi" w:cstheme="minorBidi"/>
          <w:noProof/>
          <w:sz w:val="22"/>
          <w:szCs w:val="22"/>
          <w:lang w:val="en-US" w:eastAsia="pt-PT"/>
        </w:rPr>
      </w:pPr>
      <w:r w:rsidRPr="00D64FBC">
        <w:rPr>
          <w:noProof/>
          <w:lang w:val="en-US"/>
        </w:rPr>
        <w:t>2.1</w:t>
      </w:r>
      <w:r w:rsidRPr="00D64FBC">
        <w:rPr>
          <w:rFonts w:asciiTheme="minorHAnsi" w:eastAsiaTheme="minorEastAsia" w:hAnsiTheme="minorHAnsi" w:cstheme="minorBidi"/>
          <w:noProof/>
          <w:sz w:val="22"/>
          <w:szCs w:val="22"/>
          <w:lang w:val="en-US" w:eastAsia="pt-PT"/>
        </w:rPr>
        <w:tab/>
      </w:r>
      <w:r w:rsidRPr="00D64FBC">
        <w:rPr>
          <w:noProof/>
          <w:lang w:val="en-US"/>
        </w:rPr>
        <w:t>New Concept Development Model</w:t>
      </w:r>
      <w:r>
        <w:rPr>
          <w:noProof/>
        </w:rPr>
        <w:tab/>
      </w:r>
      <w:r>
        <w:rPr>
          <w:noProof/>
        </w:rPr>
        <w:fldChar w:fldCharType="begin"/>
      </w:r>
      <w:r>
        <w:rPr>
          <w:noProof/>
        </w:rPr>
        <w:instrText xml:space="preserve"> PAGEREF _Toc61788915 \h </w:instrText>
      </w:r>
      <w:r>
        <w:rPr>
          <w:noProof/>
        </w:rPr>
      </w:r>
      <w:r>
        <w:rPr>
          <w:noProof/>
        </w:rPr>
        <w:fldChar w:fldCharType="separate"/>
      </w:r>
      <w:r>
        <w:rPr>
          <w:noProof/>
        </w:rPr>
        <w:t>6</w:t>
      </w:r>
      <w:r>
        <w:rPr>
          <w:noProof/>
        </w:rPr>
        <w:fldChar w:fldCharType="end"/>
      </w:r>
    </w:p>
    <w:p w14:paraId="03C911F3" w14:textId="46FB541C" w:rsidR="00D64FBC" w:rsidRPr="00D64FBC" w:rsidRDefault="00D64FBC">
      <w:pPr>
        <w:pStyle w:val="Sumrio2"/>
        <w:rPr>
          <w:rFonts w:asciiTheme="minorHAnsi" w:eastAsiaTheme="minorEastAsia" w:hAnsiTheme="minorHAnsi" w:cstheme="minorBidi"/>
          <w:noProof/>
          <w:sz w:val="22"/>
          <w:szCs w:val="22"/>
          <w:lang w:val="en-US" w:eastAsia="pt-PT"/>
        </w:rPr>
      </w:pPr>
      <w:r w:rsidRPr="00D64FBC">
        <w:rPr>
          <w:noProof/>
          <w:lang w:val="en-US"/>
        </w:rPr>
        <w:t>2.2</w:t>
      </w:r>
      <w:r w:rsidRPr="00D64FBC">
        <w:rPr>
          <w:rFonts w:asciiTheme="minorHAnsi" w:eastAsiaTheme="minorEastAsia" w:hAnsiTheme="minorHAnsi" w:cstheme="minorBidi"/>
          <w:noProof/>
          <w:sz w:val="22"/>
          <w:szCs w:val="22"/>
          <w:lang w:val="en-US" w:eastAsia="pt-PT"/>
        </w:rPr>
        <w:tab/>
      </w:r>
      <w:r w:rsidRPr="00D64FBC">
        <w:rPr>
          <w:noProof/>
          <w:lang w:val="en-US"/>
        </w:rPr>
        <w:t>Opportunity identification</w:t>
      </w:r>
      <w:r>
        <w:rPr>
          <w:noProof/>
        </w:rPr>
        <w:tab/>
      </w:r>
      <w:r>
        <w:rPr>
          <w:noProof/>
        </w:rPr>
        <w:fldChar w:fldCharType="begin"/>
      </w:r>
      <w:r>
        <w:rPr>
          <w:noProof/>
        </w:rPr>
        <w:instrText xml:space="preserve"> PAGEREF _Toc61788916 \h </w:instrText>
      </w:r>
      <w:r>
        <w:rPr>
          <w:noProof/>
        </w:rPr>
      </w:r>
      <w:r>
        <w:rPr>
          <w:noProof/>
        </w:rPr>
        <w:fldChar w:fldCharType="separate"/>
      </w:r>
      <w:r>
        <w:rPr>
          <w:noProof/>
        </w:rPr>
        <w:t>8</w:t>
      </w:r>
      <w:r>
        <w:rPr>
          <w:noProof/>
        </w:rPr>
        <w:fldChar w:fldCharType="end"/>
      </w:r>
    </w:p>
    <w:p w14:paraId="53C25132" w14:textId="50DD905C" w:rsidR="00D64FBC" w:rsidRPr="00D64FBC" w:rsidRDefault="00D64FBC">
      <w:pPr>
        <w:pStyle w:val="Sumrio2"/>
        <w:rPr>
          <w:rFonts w:asciiTheme="minorHAnsi" w:eastAsiaTheme="minorEastAsia" w:hAnsiTheme="minorHAnsi" w:cstheme="minorBidi"/>
          <w:noProof/>
          <w:sz w:val="22"/>
          <w:szCs w:val="22"/>
          <w:lang w:val="en-US" w:eastAsia="pt-PT"/>
        </w:rPr>
      </w:pPr>
      <w:r w:rsidRPr="00D64FBC">
        <w:rPr>
          <w:noProof/>
          <w:lang w:val="en-US"/>
        </w:rPr>
        <w:t>2.3</w:t>
      </w:r>
      <w:r w:rsidRPr="00D64FBC">
        <w:rPr>
          <w:rFonts w:asciiTheme="minorHAnsi" w:eastAsiaTheme="minorEastAsia" w:hAnsiTheme="minorHAnsi" w:cstheme="minorBidi"/>
          <w:noProof/>
          <w:sz w:val="22"/>
          <w:szCs w:val="22"/>
          <w:lang w:val="en-US" w:eastAsia="pt-PT"/>
        </w:rPr>
        <w:tab/>
      </w:r>
      <w:r w:rsidRPr="00D64FBC">
        <w:rPr>
          <w:noProof/>
          <w:lang w:val="en-US"/>
        </w:rPr>
        <w:t>Opportunity analysis</w:t>
      </w:r>
      <w:r>
        <w:rPr>
          <w:noProof/>
        </w:rPr>
        <w:tab/>
      </w:r>
      <w:r>
        <w:rPr>
          <w:noProof/>
        </w:rPr>
        <w:fldChar w:fldCharType="begin"/>
      </w:r>
      <w:r>
        <w:rPr>
          <w:noProof/>
        </w:rPr>
        <w:instrText xml:space="preserve"> PAGEREF _Toc61788917 \h </w:instrText>
      </w:r>
      <w:r>
        <w:rPr>
          <w:noProof/>
        </w:rPr>
      </w:r>
      <w:r>
        <w:rPr>
          <w:noProof/>
        </w:rPr>
        <w:fldChar w:fldCharType="separate"/>
      </w:r>
      <w:r>
        <w:rPr>
          <w:noProof/>
        </w:rPr>
        <w:t>9</w:t>
      </w:r>
      <w:r>
        <w:rPr>
          <w:noProof/>
        </w:rPr>
        <w:fldChar w:fldCharType="end"/>
      </w:r>
    </w:p>
    <w:p w14:paraId="60B1D4A9" w14:textId="22F62AF7" w:rsidR="00D64FBC" w:rsidRPr="00D64FBC" w:rsidRDefault="00D64FBC">
      <w:pPr>
        <w:pStyle w:val="Sumrio2"/>
        <w:rPr>
          <w:rFonts w:asciiTheme="minorHAnsi" w:eastAsiaTheme="minorEastAsia" w:hAnsiTheme="minorHAnsi" w:cstheme="minorBidi"/>
          <w:noProof/>
          <w:sz w:val="22"/>
          <w:szCs w:val="22"/>
          <w:lang w:val="en-US" w:eastAsia="pt-PT"/>
        </w:rPr>
      </w:pPr>
      <w:r w:rsidRPr="00D64FBC">
        <w:rPr>
          <w:noProof/>
          <w:lang w:val="en-US"/>
        </w:rPr>
        <w:t>2.4</w:t>
      </w:r>
      <w:r w:rsidRPr="00D64FBC">
        <w:rPr>
          <w:rFonts w:asciiTheme="minorHAnsi" w:eastAsiaTheme="minorEastAsia" w:hAnsiTheme="minorHAnsi" w:cstheme="minorBidi"/>
          <w:noProof/>
          <w:sz w:val="22"/>
          <w:szCs w:val="22"/>
          <w:lang w:val="en-US" w:eastAsia="pt-PT"/>
        </w:rPr>
        <w:tab/>
      </w:r>
      <w:r w:rsidRPr="00D64FBC">
        <w:rPr>
          <w:noProof/>
          <w:lang w:val="en-US"/>
        </w:rPr>
        <w:t>Idea Generation and Enrichment</w:t>
      </w:r>
      <w:r>
        <w:rPr>
          <w:noProof/>
        </w:rPr>
        <w:tab/>
      </w:r>
      <w:r>
        <w:rPr>
          <w:noProof/>
        </w:rPr>
        <w:fldChar w:fldCharType="begin"/>
      </w:r>
      <w:r>
        <w:rPr>
          <w:noProof/>
        </w:rPr>
        <w:instrText xml:space="preserve"> PAGEREF _Toc61788918 \h </w:instrText>
      </w:r>
      <w:r>
        <w:rPr>
          <w:noProof/>
        </w:rPr>
      </w:r>
      <w:r>
        <w:rPr>
          <w:noProof/>
        </w:rPr>
        <w:fldChar w:fldCharType="separate"/>
      </w:r>
      <w:r>
        <w:rPr>
          <w:noProof/>
        </w:rPr>
        <w:t>10</w:t>
      </w:r>
      <w:r>
        <w:rPr>
          <w:noProof/>
        </w:rPr>
        <w:fldChar w:fldCharType="end"/>
      </w:r>
    </w:p>
    <w:p w14:paraId="21384E02" w14:textId="1DC912AD" w:rsidR="00D64FBC" w:rsidRPr="00D64FBC" w:rsidRDefault="00D64FBC">
      <w:pPr>
        <w:pStyle w:val="Sumrio2"/>
        <w:rPr>
          <w:rFonts w:asciiTheme="minorHAnsi" w:eastAsiaTheme="minorEastAsia" w:hAnsiTheme="minorHAnsi" w:cstheme="minorBidi"/>
          <w:noProof/>
          <w:sz w:val="22"/>
          <w:szCs w:val="22"/>
          <w:lang w:val="en-US" w:eastAsia="pt-PT"/>
        </w:rPr>
      </w:pPr>
      <w:r w:rsidRPr="00D64FBC">
        <w:rPr>
          <w:noProof/>
          <w:lang w:val="en-US"/>
        </w:rPr>
        <w:t>2.5</w:t>
      </w:r>
      <w:r w:rsidRPr="00D64FBC">
        <w:rPr>
          <w:rFonts w:asciiTheme="minorHAnsi" w:eastAsiaTheme="minorEastAsia" w:hAnsiTheme="minorHAnsi" w:cstheme="minorBidi"/>
          <w:noProof/>
          <w:sz w:val="22"/>
          <w:szCs w:val="22"/>
          <w:lang w:val="en-US" w:eastAsia="pt-PT"/>
        </w:rPr>
        <w:tab/>
      </w:r>
      <w:r w:rsidRPr="00D64FBC">
        <w:rPr>
          <w:noProof/>
          <w:lang w:val="en-US"/>
        </w:rPr>
        <w:t>Idea Selection</w:t>
      </w:r>
      <w:r>
        <w:rPr>
          <w:noProof/>
        </w:rPr>
        <w:tab/>
      </w:r>
      <w:r>
        <w:rPr>
          <w:noProof/>
        </w:rPr>
        <w:fldChar w:fldCharType="begin"/>
      </w:r>
      <w:r>
        <w:rPr>
          <w:noProof/>
        </w:rPr>
        <w:instrText xml:space="preserve"> PAGEREF _Toc61788919 \h </w:instrText>
      </w:r>
      <w:r>
        <w:rPr>
          <w:noProof/>
        </w:rPr>
      </w:r>
      <w:r>
        <w:rPr>
          <w:noProof/>
        </w:rPr>
        <w:fldChar w:fldCharType="separate"/>
      </w:r>
      <w:r>
        <w:rPr>
          <w:noProof/>
        </w:rPr>
        <w:t>11</w:t>
      </w:r>
      <w:r>
        <w:rPr>
          <w:noProof/>
        </w:rPr>
        <w:fldChar w:fldCharType="end"/>
      </w:r>
    </w:p>
    <w:p w14:paraId="08156AD0" w14:textId="1E205CF2" w:rsidR="00D64FBC" w:rsidRPr="00D64FBC" w:rsidRDefault="00D64FBC">
      <w:pPr>
        <w:pStyle w:val="Sumrio3"/>
        <w:rPr>
          <w:rFonts w:asciiTheme="minorHAnsi" w:eastAsiaTheme="minorEastAsia" w:hAnsiTheme="minorHAnsi" w:cstheme="minorBidi"/>
          <w:noProof/>
          <w:sz w:val="22"/>
          <w:szCs w:val="22"/>
          <w:lang w:val="en-US" w:eastAsia="pt-PT"/>
        </w:rPr>
      </w:pPr>
      <w:r w:rsidRPr="00D64FBC">
        <w:rPr>
          <w:noProof/>
          <w:lang w:val="en-US"/>
        </w:rPr>
        <w:t>2.5.1</w:t>
      </w:r>
      <w:r w:rsidRPr="00D64FBC">
        <w:rPr>
          <w:rFonts w:asciiTheme="minorHAnsi" w:eastAsiaTheme="minorEastAsia" w:hAnsiTheme="minorHAnsi" w:cstheme="minorBidi"/>
          <w:noProof/>
          <w:sz w:val="22"/>
          <w:szCs w:val="22"/>
          <w:lang w:val="en-US" w:eastAsia="pt-PT"/>
        </w:rPr>
        <w:tab/>
      </w:r>
      <w:r w:rsidRPr="00D64FBC">
        <w:rPr>
          <w:noProof/>
          <w:lang w:val="en-US"/>
        </w:rPr>
        <w:t>Analytic Hierarchy Process (AHP)</w:t>
      </w:r>
      <w:r>
        <w:rPr>
          <w:noProof/>
        </w:rPr>
        <w:tab/>
      </w:r>
      <w:r>
        <w:rPr>
          <w:noProof/>
        </w:rPr>
        <w:fldChar w:fldCharType="begin"/>
      </w:r>
      <w:r>
        <w:rPr>
          <w:noProof/>
        </w:rPr>
        <w:instrText xml:space="preserve"> PAGEREF _Toc61788920 \h </w:instrText>
      </w:r>
      <w:r>
        <w:rPr>
          <w:noProof/>
        </w:rPr>
      </w:r>
      <w:r>
        <w:rPr>
          <w:noProof/>
        </w:rPr>
        <w:fldChar w:fldCharType="separate"/>
      </w:r>
      <w:r>
        <w:rPr>
          <w:noProof/>
        </w:rPr>
        <w:t>11</w:t>
      </w:r>
      <w:r>
        <w:rPr>
          <w:noProof/>
        </w:rPr>
        <w:fldChar w:fldCharType="end"/>
      </w:r>
    </w:p>
    <w:p w14:paraId="38AF5700" w14:textId="15BE1696" w:rsidR="00D64FBC" w:rsidRDefault="00D64FBC">
      <w:pPr>
        <w:pStyle w:val="Sumrio2"/>
        <w:rPr>
          <w:rFonts w:asciiTheme="minorHAnsi" w:eastAsiaTheme="minorEastAsia" w:hAnsiTheme="minorHAnsi" w:cstheme="minorBidi"/>
          <w:noProof/>
          <w:sz w:val="22"/>
          <w:szCs w:val="22"/>
          <w:lang w:val="pt-PT" w:eastAsia="pt-PT"/>
        </w:rPr>
      </w:pPr>
      <w:r w:rsidRPr="009C1B52">
        <w:rPr>
          <w:noProof/>
          <w:lang w:val="pt-PT"/>
        </w:rPr>
        <w:t>2.6</w:t>
      </w:r>
      <w:r>
        <w:rPr>
          <w:rFonts w:asciiTheme="minorHAnsi" w:eastAsiaTheme="minorEastAsia" w:hAnsiTheme="minorHAnsi" w:cstheme="minorBidi"/>
          <w:noProof/>
          <w:sz w:val="22"/>
          <w:szCs w:val="22"/>
          <w:lang w:val="pt-PT" w:eastAsia="pt-PT"/>
        </w:rPr>
        <w:tab/>
      </w:r>
      <w:r w:rsidRPr="009C1B52">
        <w:rPr>
          <w:noProof/>
          <w:lang w:val="pt-PT"/>
        </w:rPr>
        <w:t>Concept Definition</w:t>
      </w:r>
      <w:r w:rsidRPr="00D64FBC">
        <w:rPr>
          <w:noProof/>
          <w:lang w:val="pt-PT"/>
        </w:rPr>
        <w:tab/>
      </w:r>
      <w:r>
        <w:rPr>
          <w:noProof/>
        </w:rPr>
        <w:fldChar w:fldCharType="begin"/>
      </w:r>
      <w:r w:rsidRPr="00D64FBC">
        <w:rPr>
          <w:noProof/>
          <w:lang w:val="pt-PT"/>
        </w:rPr>
        <w:instrText xml:space="preserve"> PAGEREF _Toc61788921 \h </w:instrText>
      </w:r>
      <w:r>
        <w:rPr>
          <w:noProof/>
        </w:rPr>
      </w:r>
      <w:r>
        <w:rPr>
          <w:noProof/>
        </w:rPr>
        <w:fldChar w:fldCharType="separate"/>
      </w:r>
      <w:r w:rsidRPr="00D64FBC">
        <w:rPr>
          <w:noProof/>
          <w:lang w:val="pt-PT"/>
        </w:rPr>
        <w:t>15</w:t>
      </w:r>
      <w:r>
        <w:rPr>
          <w:noProof/>
        </w:rPr>
        <w:fldChar w:fldCharType="end"/>
      </w:r>
    </w:p>
    <w:p w14:paraId="39A95FA3" w14:textId="0AAA0C5F" w:rsidR="00D64FBC" w:rsidRDefault="00D64FBC">
      <w:pPr>
        <w:pStyle w:val="Sumrio3"/>
        <w:rPr>
          <w:rFonts w:asciiTheme="minorHAnsi" w:eastAsiaTheme="minorEastAsia" w:hAnsiTheme="minorHAnsi" w:cstheme="minorBidi"/>
          <w:noProof/>
          <w:sz w:val="22"/>
          <w:szCs w:val="22"/>
          <w:lang w:val="pt-PT" w:eastAsia="pt-PT"/>
        </w:rPr>
      </w:pPr>
      <w:r w:rsidRPr="009C1B52">
        <w:rPr>
          <w:noProof/>
          <w:lang w:val="pt-PT"/>
        </w:rPr>
        <w:t>2.6.1</w:t>
      </w:r>
      <w:r>
        <w:rPr>
          <w:rFonts w:asciiTheme="minorHAnsi" w:eastAsiaTheme="minorEastAsia" w:hAnsiTheme="minorHAnsi" w:cstheme="minorBidi"/>
          <w:noProof/>
          <w:sz w:val="22"/>
          <w:szCs w:val="22"/>
          <w:lang w:val="pt-PT" w:eastAsia="pt-PT"/>
        </w:rPr>
        <w:tab/>
      </w:r>
      <w:r w:rsidRPr="009C1B52">
        <w:rPr>
          <w:noProof/>
          <w:lang w:val="pt-PT"/>
        </w:rPr>
        <w:t>Value proposition</w:t>
      </w:r>
      <w:r w:rsidRPr="00D64FBC">
        <w:rPr>
          <w:noProof/>
          <w:lang w:val="pt-PT"/>
        </w:rPr>
        <w:tab/>
      </w:r>
      <w:r>
        <w:rPr>
          <w:noProof/>
        </w:rPr>
        <w:fldChar w:fldCharType="begin"/>
      </w:r>
      <w:r w:rsidRPr="00D64FBC">
        <w:rPr>
          <w:noProof/>
          <w:lang w:val="pt-PT"/>
        </w:rPr>
        <w:instrText xml:space="preserve"> PAGEREF _Toc61788922 \h </w:instrText>
      </w:r>
      <w:r>
        <w:rPr>
          <w:noProof/>
        </w:rPr>
      </w:r>
      <w:r>
        <w:rPr>
          <w:noProof/>
        </w:rPr>
        <w:fldChar w:fldCharType="separate"/>
      </w:r>
      <w:r w:rsidRPr="00D64FBC">
        <w:rPr>
          <w:noProof/>
          <w:lang w:val="pt-PT"/>
        </w:rPr>
        <w:t>16</w:t>
      </w:r>
      <w:r>
        <w:rPr>
          <w:noProof/>
        </w:rPr>
        <w:fldChar w:fldCharType="end"/>
      </w:r>
    </w:p>
    <w:p w14:paraId="31C6B261" w14:textId="68141792" w:rsidR="00D64FBC" w:rsidRDefault="00D64FBC">
      <w:pPr>
        <w:pStyle w:val="Sumrio2"/>
        <w:rPr>
          <w:rFonts w:asciiTheme="minorHAnsi" w:eastAsiaTheme="minorEastAsia" w:hAnsiTheme="minorHAnsi" w:cstheme="minorBidi"/>
          <w:noProof/>
          <w:sz w:val="22"/>
          <w:szCs w:val="22"/>
          <w:lang w:val="pt-PT" w:eastAsia="pt-PT"/>
        </w:rPr>
      </w:pPr>
      <w:r w:rsidRPr="009C1B52">
        <w:rPr>
          <w:noProof/>
          <w:color w:val="BFBFBF" w:themeColor="background1" w:themeShade="BF"/>
          <w:lang w:val="pt-PT"/>
        </w:rPr>
        <w:t>Inserir página em branco apenas se necessário de modo a que o próximo capítulo comece numa página à direita</w:t>
      </w:r>
      <w:r w:rsidRPr="00D64FBC">
        <w:rPr>
          <w:noProof/>
          <w:lang w:val="pt-PT"/>
        </w:rPr>
        <w:tab/>
      </w:r>
      <w:r>
        <w:rPr>
          <w:noProof/>
        </w:rPr>
        <w:fldChar w:fldCharType="begin"/>
      </w:r>
      <w:r w:rsidRPr="00D64FBC">
        <w:rPr>
          <w:noProof/>
          <w:lang w:val="pt-PT"/>
        </w:rPr>
        <w:instrText xml:space="preserve"> PAGEREF _Toc61788923 \h </w:instrText>
      </w:r>
      <w:r>
        <w:rPr>
          <w:noProof/>
        </w:rPr>
      </w:r>
      <w:r>
        <w:rPr>
          <w:noProof/>
        </w:rPr>
        <w:fldChar w:fldCharType="separate"/>
      </w:r>
      <w:r w:rsidRPr="00D64FBC">
        <w:rPr>
          <w:noProof/>
          <w:lang w:val="pt-PT"/>
        </w:rPr>
        <w:t>18</w:t>
      </w:r>
      <w:r>
        <w:rPr>
          <w:noProof/>
        </w:rPr>
        <w:fldChar w:fldCharType="end"/>
      </w:r>
    </w:p>
    <w:p w14:paraId="2EB5F5A0" w14:textId="5B6ADC1C" w:rsidR="00D64FBC" w:rsidRPr="00D64FBC" w:rsidRDefault="00D64FBC">
      <w:pPr>
        <w:pStyle w:val="Sumrio1"/>
        <w:tabs>
          <w:tab w:val="left" w:pos="539"/>
        </w:tabs>
        <w:rPr>
          <w:rFonts w:asciiTheme="minorHAnsi" w:eastAsiaTheme="minorEastAsia" w:hAnsiTheme="minorHAnsi" w:cstheme="minorBidi"/>
          <w:b w:val="0"/>
          <w:szCs w:val="22"/>
          <w:lang w:val="en-US" w:eastAsia="pt-PT"/>
        </w:rPr>
      </w:pPr>
      <w:r>
        <w:t>3</w:t>
      </w:r>
      <w:r w:rsidRPr="00D64FBC">
        <w:rPr>
          <w:rFonts w:asciiTheme="minorHAnsi" w:eastAsiaTheme="minorEastAsia" w:hAnsiTheme="minorHAnsi" w:cstheme="minorBidi"/>
          <w:b w:val="0"/>
          <w:szCs w:val="22"/>
          <w:lang w:val="en-US" w:eastAsia="pt-PT"/>
        </w:rPr>
        <w:tab/>
      </w:r>
      <w:r>
        <w:t>Background</w:t>
      </w:r>
      <w:r>
        <w:tab/>
      </w:r>
      <w:r>
        <w:fldChar w:fldCharType="begin"/>
      </w:r>
      <w:r>
        <w:instrText xml:space="preserve"> PAGEREF _Toc61788924 \h </w:instrText>
      </w:r>
      <w:r>
        <w:fldChar w:fldCharType="separate"/>
      </w:r>
      <w:r>
        <w:t>19</w:t>
      </w:r>
      <w:r>
        <w:fldChar w:fldCharType="end"/>
      </w:r>
    </w:p>
    <w:p w14:paraId="159CD26B" w14:textId="34C11FFE" w:rsidR="00D64FBC" w:rsidRPr="00D64FBC" w:rsidRDefault="00D64FBC">
      <w:pPr>
        <w:pStyle w:val="Sumrio2"/>
        <w:rPr>
          <w:rFonts w:asciiTheme="minorHAnsi" w:eastAsiaTheme="minorEastAsia" w:hAnsiTheme="minorHAnsi" w:cstheme="minorBidi"/>
          <w:noProof/>
          <w:sz w:val="22"/>
          <w:szCs w:val="22"/>
          <w:lang w:val="en-US" w:eastAsia="pt-PT"/>
        </w:rPr>
      </w:pPr>
      <w:r w:rsidRPr="00D64FBC">
        <w:rPr>
          <w:noProof/>
          <w:lang w:val="en-US"/>
        </w:rPr>
        <w:t>3.1</w:t>
      </w:r>
      <w:r w:rsidRPr="00D64FBC">
        <w:rPr>
          <w:rFonts w:asciiTheme="minorHAnsi" w:eastAsiaTheme="minorEastAsia" w:hAnsiTheme="minorHAnsi" w:cstheme="minorBidi"/>
          <w:noProof/>
          <w:sz w:val="22"/>
          <w:szCs w:val="22"/>
          <w:lang w:val="en-US" w:eastAsia="pt-PT"/>
        </w:rPr>
        <w:tab/>
      </w:r>
      <w:r w:rsidRPr="00D64FBC">
        <w:rPr>
          <w:noProof/>
          <w:lang w:val="en-US"/>
        </w:rPr>
        <w:t>Deep Learning architecture</w:t>
      </w:r>
      <w:r>
        <w:rPr>
          <w:noProof/>
        </w:rPr>
        <w:tab/>
      </w:r>
      <w:r>
        <w:rPr>
          <w:noProof/>
        </w:rPr>
        <w:fldChar w:fldCharType="begin"/>
      </w:r>
      <w:r>
        <w:rPr>
          <w:noProof/>
        </w:rPr>
        <w:instrText xml:space="preserve"> PAGEREF _Toc61788925 \h </w:instrText>
      </w:r>
      <w:r>
        <w:rPr>
          <w:noProof/>
        </w:rPr>
      </w:r>
      <w:r>
        <w:rPr>
          <w:noProof/>
        </w:rPr>
        <w:fldChar w:fldCharType="separate"/>
      </w:r>
      <w:r>
        <w:rPr>
          <w:noProof/>
        </w:rPr>
        <w:t>19</w:t>
      </w:r>
      <w:r>
        <w:rPr>
          <w:noProof/>
        </w:rPr>
        <w:fldChar w:fldCharType="end"/>
      </w:r>
    </w:p>
    <w:p w14:paraId="3C411DCD" w14:textId="55D3356C" w:rsidR="00D64FBC" w:rsidRPr="00D64FBC" w:rsidRDefault="00D64FBC">
      <w:pPr>
        <w:pStyle w:val="Sumrio3"/>
        <w:rPr>
          <w:rFonts w:asciiTheme="minorHAnsi" w:eastAsiaTheme="minorEastAsia" w:hAnsiTheme="minorHAnsi" w:cstheme="minorBidi"/>
          <w:noProof/>
          <w:sz w:val="22"/>
          <w:szCs w:val="22"/>
          <w:lang w:val="en-US" w:eastAsia="pt-PT"/>
        </w:rPr>
      </w:pPr>
      <w:r w:rsidRPr="00D64FBC">
        <w:rPr>
          <w:noProof/>
          <w:lang w:val="en-US"/>
        </w:rPr>
        <w:t>3.1.1</w:t>
      </w:r>
      <w:r w:rsidRPr="00D64FBC">
        <w:rPr>
          <w:rFonts w:asciiTheme="minorHAnsi" w:eastAsiaTheme="minorEastAsia" w:hAnsiTheme="minorHAnsi" w:cstheme="minorBidi"/>
          <w:noProof/>
          <w:sz w:val="22"/>
          <w:szCs w:val="22"/>
          <w:lang w:val="en-US" w:eastAsia="pt-PT"/>
        </w:rPr>
        <w:tab/>
      </w:r>
      <w:r w:rsidRPr="00D64FBC">
        <w:rPr>
          <w:noProof/>
          <w:lang w:val="en-US"/>
        </w:rPr>
        <w:t>Benefits</w:t>
      </w:r>
      <w:r>
        <w:rPr>
          <w:noProof/>
        </w:rPr>
        <w:tab/>
      </w:r>
      <w:r>
        <w:rPr>
          <w:noProof/>
        </w:rPr>
        <w:fldChar w:fldCharType="begin"/>
      </w:r>
      <w:r>
        <w:rPr>
          <w:noProof/>
        </w:rPr>
        <w:instrText xml:space="preserve"> PAGEREF _Toc61788926 \h </w:instrText>
      </w:r>
      <w:r>
        <w:rPr>
          <w:noProof/>
        </w:rPr>
      </w:r>
      <w:r>
        <w:rPr>
          <w:noProof/>
        </w:rPr>
        <w:fldChar w:fldCharType="separate"/>
      </w:r>
      <w:r>
        <w:rPr>
          <w:noProof/>
        </w:rPr>
        <w:t>19</w:t>
      </w:r>
      <w:r>
        <w:rPr>
          <w:noProof/>
        </w:rPr>
        <w:fldChar w:fldCharType="end"/>
      </w:r>
    </w:p>
    <w:p w14:paraId="29210D87" w14:textId="27FA8AAB" w:rsidR="00D64FBC" w:rsidRPr="00D64FBC" w:rsidRDefault="00D64FBC">
      <w:pPr>
        <w:pStyle w:val="Sumrio3"/>
        <w:rPr>
          <w:rFonts w:asciiTheme="minorHAnsi" w:eastAsiaTheme="minorEastAsia" w:hAnsiTheme="minorHAnsi" w:cstheme="minorBidi"/>
          <w:noProof/>
          <w:sz w:val="22"/>
          <w:szCs w:val="22"/>
          <w:lang w:val="en-US" w:eastAsia="pt-PT"/>
        </w:rPr>
      </w:pPr>
      <w:r w:rsidRPr="00D64FBC">
        <w:rPr>
          <w:noProof/>
          <w:lang w:val="en-US"/>
        </w:rPr>
        <w:t>3.1.2</w:t>
      </w:r>
      <w:r w:rsidRPr="00D64FBC">
        <w:rPr>
          <w:rFonts w:asciiTheme="minorHAnsi" w:eastAsiaTheme="minorEastAsia" w:hAnsiTheme="minorHAnsi" w:cstheme="minorBidi"/>
          <w:noProof/>
          <w:sz w:val="22"/>
          <w:szCs w:val="22"/>
          <w:lang w:val="en-US" w:eastAsia="pt-PT"/>
        </w:rPr>
        <w:tab/>
      </w:r>
      <w:r w:rsidRPr="00D64FBC">
        <w:rPr>
          <w:noProof/>
          <w:lang w:val="en-US"/>
        </w:rPr>
        <w:t>Common use cases</w:t>
      </w:r>
      <w:r>
        <w:rPr>
          <w:noProof/>
        </w:rPr>
        <w:tab/>
      </w:r>
      <w:r>
        <w:rPr>
          <w:noProof/>
        </w:rPr>
        <w:fldChar w:fldCharType="begin"/>
      </w:r>
      <w:r>
        <w:rPr>
          <w:noProof/>
        </w:rPr>
        <w:instrText xml:space="preserve"> PAGEREF _Toc61788927 \h </w:instrText>
      </w:r>
      <w:r>
        <w:rPr>
          <w:noProof/>
        </w:rPr>
      </w:r>
      <w:r>
        <w:rPr>
          <w:noProof/>
        </w:rPr>
        <w:fldChar w:fldCharType="separate"/>
      </w:r>
      <w:r>
        <w:rPr>
          <w:noProof/>
        </w:rPr>
        <w:t>19</w:t>
      </w:r>
      <w:r>
        <w:rPr>
          <w:noProof/>
        </w:rPr>
        <w:fldChar w:fldCharType="end"/>
      </w:r>
    </w:p>
    <w:p w14:paraId="7410B587" w14:textId="181B6743" w:rsidR="00D64FBC" w:rsidRPr="00D64FBC" w:rsidRDefault="00D64FBC">
      <w:pPr>
        <w:pStyle w:val="Sumrio3"/>
        <w:rPr>
          <w:rFonts w:asciiTheme="minorHAnsi" w:eastAsiaTheme="minorEastAsia" w:hAnsiTheme="minorHAnsi" w:cstheme="minorBidi"/>
          <w:noProof/>
          <w:sz w:val="22"/>
          <w:szCs w:val="22"/>
          <w:lang w:val="en-US" w:eastAsia="pt-PT"/>
        </w:rPr>
      </w:pPr>
      <w:r w:rsidRPr="00D64FBC">
        <w:rPr>
          <w:noProof/>
          <w:lang w:val="en-US"/>
        </w:rPr>
        <w:t>3.1.3</w:t>
      </w:r>
      <w:r w:rsidRPr="00D64FBC">
        <w:rPr>
          <w:rFonts w:asciiTheme="minorHAnsi" w:eastAsiaTheme="minorEastAsia" w:hAnsiTheme="minorHAnsi" w:cstheme="minorBidi"/>
          <w:noProof/>
          <w:sz w:val="22"/>
          <w:szCs w:val="22"/>
          <w:lang w:val="en-US" w:eastAsia="pt-PT"/>
        </w:rPr>
        <w:tab/>
      </w:r>
      <w:r w:rsidRPr="00D64FBC">
        <w:rPr>
          <w:noProof/>
          <w:lang w:val="en-US"/>
        </w:rPr>
        <w:t>Attention points</w:t>
      </w:r>
      <w:r>
        <w:rPr>
          <w:noProof/>
        </w:rPr>
        <w:tab/>
      </w:r>
      <w:r>
        <w:rPr>
          <w:noProof/>
        </w:rPr>
        <w:fldChar w:fldCharType="begin"/>
      </w:r>
      <w:r>
        <w:rPr>
          <w:noProof/>
        </w:rPr>
        <w:instrText xml:space="preserve"> PAGEREF _Toc61788928 \h </w:instrText>
      </w:r>
      <w:r>
        <w:rPr>
          <w:noProof/>
        </w:rPr>
      </w:r>
      <w:r>
        <w:rPr>
          <w:noProof/>
        </w:rPr>
        <w:fldChar w:fldCharType="separate"/>
      </w:r>
      <w:r>
        <w:rPr>
          <w:noProof/>
        </w:rPr>
        <w:t>19</w:t>
      </w:r>
      <w:r>
        <w:rPr>
          <w:noProof/>
        </w:rPr>
        <w:fldChar w:fldCharType="end"/>
      </w:r>
    </w:p>
    <w:p w14:paraId="4010F2CE" w14:textId="219D3C12" w:rsidR="00D64FBC" w:rsidRPr="00D64FBC" w:rsidRDefault="00D64FBC">
      <w:pPr>
        <w:pStyle w:val="Sumrio2"/>
        <w:rPr>
          <w:rFonts w:asciiTheme="minorHAnsi" w:eastAsiaTheme="minorEastAsia" w:hAnsiTheme="minorHAnsi" w:cstheme="minorBidi"/>
          <w:noProof/>
          <w:sz w:val="22"/>
          <w:szCs w:val="22"/>
          <w:lang w:val="en-US" w:eastAsia="pt-PT"/>
        </w:rPr>
      </w:pPr>
      <w:r w:rsidRPr="00D64FBC">
        <w:rPr>
          <w:noProof/>
          <w:lang w:val="en-US"/>
        </w:rPr>
        <w:t>3.2</w:t>
      </w:r>
      <w:r w:rsidRPr="00D64FBC">
        <w:rPr>
          <w:rFonts w:asciiTheme="minorHAnsi" w:eastAsiaTheme="minorEastAsia" w:hAnsiTheme="minorHAnsi" w:cstheme="minorBidi"/>
          <w:noProof/>
          <w:sz w:val="22"/>
          <w:szCs w:val="22"/>
          <w:lang w:val="en-US" w:eastAsia="pt-PT"/>
        </w:rPr>
        <w:tab/>
      </w:r>
      <w:r w:rsidRPr="00D64FBC">
        <w:rPr>
          <w:noProof/>
          <w:lang w:val="en-US"/>
        </w:rPr>
        <w:t>Other machine learning architectures</w:t>
      </w:r>
      <w:r>
        <w:rPr>
          <w:noProof/>
        </w:rPr>
        <w:tab/>
      </w:r>
      <w:r>
        <w:rPr>
          <w:noProof/>
        </w:rPr>
        <w:fldChar w:fldCharType="begin"/>
      </w:r>
      <w:r>
        <w:rPr>
          <w:noProof/>
        </w:rPr>
        <w:instrText xml:space="preserve"> PAGEREF _Toc61788929 \h </w:instrText>
      </w:r>
      <w:r>
        <w:rPr>
          <w:noProof/>
        </w:rPr>
      </w:r>
      <w:r>
        <w:rPr>
          <w:noProof/>
        </w:rPr>
        <w:fldChar w:fldCharType="separate"/>
      </w:r>
      <w:r>
        <w:rPr>
          <w:noProof/>
        </w:rPr>
        <w:t>19</w:t>
      </w:r>
      <w:r>
        <w:rPr>
          <w:noProof/>
        </w:rPr>
        <w:fldChar w:fldCharType="end"/>
      </w:r>
    </w:p>
    <w:p w14:paraId="653F9EED" w14:textId="20CC5771" w:rsidR="00D64FBC" w:rsidRPr="00D64FBC" w:rsidRDefault="00D64FBC">
      <w:pPr>
        <w:pStyle w:val="Sumrio1"/>
        <w:tabs>
          <w:tab w:val="left" w:pos="539"/>
        </w:tabs>
        <w:rPr>
          <w:rFonts w:asciiTheme="minorHAnsi" w:eastAsiaTheme="minorEastAsia" w:hAnsiTheme="minorHAnsi" w:cstheme="minorBidi"/>
          <w:b w:val="0"/>
          <w:szCs w:val="22"/>
          <w:lang w:val="en-US" w:eastAsia="pt-PT"/>
        </w:rPr>
      </w:pPr>
      <w:r>
        <w:t>4</w:t>
      </w:r>
      <w:r w:rsidRPr="00D64FBC">
        <w:rPr>
          <w:rFonts w:asciiTheme="minorHAnsi" w:eastAsiaTheme="minorEastAsia" w:hAnsiTheme="minorHAnsi" w:cstheme="minorBidi"/>
          <w:b w:val="0"/>
          <w:szCs w:val="22"/>
          <w:lang w:val="en-US" w:eastAsia="pt-PT"/>
        </w:rPr>
        <w:tab/>
      </w:r>
      <w:r>
        <w:t>State of the art</w:t>
      </w:r>
      <w:r>
        <w:tab/>
      </w:r>
      <w:r>
        <w:fldChar w:fldCharType="begin"/>
      </w:r>
      <w:r>
        <w:instrText xml:space="preserve"> PAGEREF _Toc61788930 \h </w:instrText>
      </w:r>
      <w:r>
        <w:fldChar w:fldCharType="separate"/>
      </w:r>
      <w:r>
        <w:t>20</w:t>
      </w:r>
      <w:r>
        <w:fldChar w:fldCharType="end"/>
      </w:r>
    </w:p>
    <w:p w14:paraId="54C0DEFC" w14:textId="4F4B40F3" w:rsidR="00D64FBC" w:rsidRPr="00D64FBC" w:rsidRDefault="00D64FBC">
      <w:pPr>
        <w:pStyle w:val="Sumrio2"/>
        <w:rPr>
          <w:rFonts w:asciiTheme="minorHAnsi" w:eastAsiaTheme="minorEastAsia" w:hAnsiTheme="minorHAnsi" w:cstheme="minorBidi"/>
          <w:noProof/>
          <w:sz w:val="22"/>
          <w:szCs w:val="22"/>
          <w:lang w:val="en-US" w:eastAsia="pt-PT"/>
        </w:rPr>
      </w:pPr>
      <w:r w:rsidRPr="00D64FBC">
        <w:rPr>
          <w:noProof/>
          <w:lang w:val="en-US"/>
        </w:rPr>
        <w:t>4.1</w:t>
      </w:r>
      <w:r w:rsidRPr="00D64FBC">
        <w:rPr>
          <w:rFonts w:asciiTheme="minorHAnsi" w:eastAsiaTheme="minorEastAsia" w:hAnsiTheme="minorHAnsi" w:cstheme="minorBidi"/>
          <w:noProof/>
          <w:sz w:val="22"/>
          <w:szCs w:val="22"/>
          <w:lang w:val="en-US" w:eastAsia="pt-PT"/>
        </w:rPr>
        <w:tab/>
      </w:r>
      <w:r w:rsidRPr="00D64FBC">
        <w:rPr>
          <w:noProof/>
          <w:lang w:val="en-US"/>
        </w:rPr>
        <w:t>Deep learning frameworks research</w:t>
      </w:r>
      <w:r>
        <w:rPr>
          <w:noProof/>
        </w:rPr>
        <w:tab/>
      </w:r>
      <w:r>
        <w:rPr>
          <w:noProof/>
        </w:rPr>
        <w:fldChar w:fldCharType="begin"/>
      </w:r>
      <w:r>
        <w:rPr>
          <w:noProof/>
        </w:rPr>
        <w:instrText xml:space="preserve"> PAGEREF _Toc61788931 \h </w:instrText>
      </w:r>
      <w:r>
        <w:rPr>
          <w:noProof/>
        </w:rPr>
      </w:r>
      <w:r>
        <w:rPr>
          <w:noProof/>
        </w:rPr>
        <w:fldChar w:fldCharType="separate"/>
      </w:r>
      <w:r>
        <w:rPr>
          <w:noProof/>
        </w:rPr>
        <w:t>20</w:t>
      </w:r>
      <w:r>
        <w:rPr>
          <w:noProof/>
        </w:rPr>
        <w:fldChar w:fldCharType="end"/>
      </w:r>
    </w:p>
    <w:p w14:paraId="0637512D" w14:textId="2F52D3B1" w:rsidR="00D64FBC" w:rsidRPr="00D64FBC" w:rsidRDefault="00D64FBC">
      <w:pPr>
        <w:pStyle w:val="Sumrio3"/>
        <w:rPr>
          <w:rFonts w:asciiTheme="minorHAnsi" w:eastAsiaTheme="minorEastAsia" w:hAnsiTheme="minorHAnsi" w:cstheme="minorBidi"/>
          <w:noProof/>
          <w:sz w:val="22"/>
          <w:szCs w:val="22"/>
          <w:lang w:val="en-US" w:eastAsia="pt-PT"/>
        </w:rPr>
      </w:pPr>
      <w:r w:rsidRPr="00D64FBC">
        <w:rPr>
          <w:noProof/>
          <w:lang w:val="en-US"/>
        </w:rPr>
        <w:t>4.1.1</w:t>
      </w:r>
      <w:r w:rsidRPr="00D64FBC">
        <w:rPr>
          <w:rFonts w:asciiTheme="minorHAnsi" w:eastAsiaTheme="minorEastAsia" w:hAnsiTheme="minorHAnsi" w:cstheme="minorBidi"/>
          <w:noProof/>
          <w:sz w:val="22"/>
          <w:szCs w:val="22"/>
          <w:lang w:val="en-US" w:eastAsia="pt-PT"/>
        </w:rPr>
        <w:tab/>
      </w:r>
      <w:r w:rsidRPr="00D64FBC">
        <w:rPr>
          <w:noProof/>
          <w:lang w:val="en-US"/>
        </w:rPr>
        <w:t>Existing frameworks</w:t>
      </w:r>
      <w:r>
        <w:rPr>
          <w:noProof/>
        </w:rPr>
        <w:tab/>
      </w:r>
      <w:r>
        <w:rPr>
          <w:noProof/>
        </w:rPr>
        <w:fldChar w:fldCharType="begin"/>
      </w:r>
      <w:r>
        <w:rPr>
          <w:noProof/>
        </w:rPr>
        <w:instrText xml:space="preserve"> PAGEREF _Toc61788932 \h </w:instrText>
      </w:r>
      <w:r>
        <w:rPr>
          <w:noProof/>
        </w:rPr>
      </w:r>
      <w:r>
        <w:rPr>
          <w:noProof/>
        </w:rPr>
        <w:fldChar w:fldCharType="separate"/>
      </w:r>
      <w:r>
        <w:rPr>
          <w:noProof/>
        </w:rPr>
        <w:t>20</w:t>
      </w:r>
      <w:r>
        <w:rPr>
          <w:noProof/>
        </w:rPr>
        <w:fldChar w:fldCharType="end"/>
      </w:r>
    </w:p>
    <w:p w14:paraId="1331E6D8" w14:textId="2396616B" w:rsidR="00D64FBC" w:rsidRPr="00D64FBC" w:rsidRDefault="00D64FBC">
      <w:pPr>
        <w:pStyle w:val="Sumrio3"/>
        <w:rPr>
          <w:rFonts w:asciiTheme="minorHAnsi" w:eastAsiaTheme="minorEastAsia" w:hAnsiTheme="minorHAnsi" w:cstheme="minorBidi"/>
          <w:noProof/>
          <w:sz w:val="22"/>
          <w:szCs w:val="22"/>
          <w:lang w:val="en-US" w:eastAsia="pt-PT"/>
        </w:rPr>
      </w:pPr>
      <w:r w:rsidRPr="00D64FBC">
        <w:rPr>
          <w:noProof/>
          <w:lang w:val="en-US"/>
        </w:rPr>
        <w:t>4.1.2</w:t>
      </w:r>
      <w:r w:rsidRPr="00D64FBC">
        <w:rPr>
          <w:rFonts w:asciiTheme="minorHAnsi" w:eastAsiaTheme="minorEastAsia" w:hAnsiTheme="minorHAnsi" w:cstheme="minorBidi"/>
          <w:noProof/>
          <w:sz w:val="22"/>
          <w:szCs w:val="22"/>
          <w:lang w:val="en-US" w:eastAsia="pt-PT"/>
        </w:rPr>
        <w:tab/>
      </w:r>
      <w:r w:rsidRPr="00D64FBC">
        <w:rPr>
          <w:noProof/>
          <w:lang w:val="en-US"/>
        </w:rPr>
        <w:t>Comparison between frameworks</w:t>
      </w:r>
      <w:r>
        <w:rPr>
          <w:noProof/>
        </w:rPr>
        <w:tab/>
      </w:r>
      <w:r>
        <w:rPr>
          <w:noProof/>
        </w:rPr>
        <w:fldChar w:fldCharType="begin"/>
      </w:r>
      <w:r>
        <w:rPr>
          <w:noProof/>
        </w:rPr>
        <w:instrText xml:space="preserve"> PAGEREF _Toc61788933 \h </w:instrText>
      </w:r>
      <w:r>
        <w:rPr>
          <w:noProof/>
        </w:rPr>
      </w:r>
      <w:r>
        <w:rPr>
          <w:noProof/>
        </w:rPr>
        <w:fldChar w:fldCharType="separate"/>
      </w:r>
      <w:r>
        <w:rPr>
          <w:noProof/>
        </w:rPr>
        <w:t>20</w:t>
      </w:r>
      <w:r>
        <w:rPr>
          <w:noProof/>
        </w:rPr>
        <w:fldChar w:fldCharType="end"/>
      </w:r>
    </w:p>
    <w:p w14:paraId="7C71A87C" w14:textId="424BB61E" w:rsidR="00D64FBC" w:rsidRPr="00D64FBC" w:rsidRDefault="00D64FBC">
      <w:pPr>
        <w:pStyle w:val="Sumrio2"/>
        <w:rPr>
          <w:rFonts w:asciiTheme="minorHAnsi" w:eastAsiaTheme="minorEastAsia" w:hAnsiTheme="minorHAnsi" w:cstheme="minorBidi"/>
          <w:noProof/>
          <w:sz w:val="22"/>
          <w:szCs w:val="22"/>
          <w:lang w:val="en-US" w:eastAsia="pt-PT"/>
        </w:rPr>
      </w:pPr>
      <w:r>
        <w:rPr>
          <w:noProof/>
        </w:rPr>
        <w:t>4.2</w:t>
      </w:r>
      <w:r w:rsidRPr="00D64FBC">
        <w:rPr>
          <w:rFonts w:asciiTheme="minorHAnsi" w:eastAsiaTheme="minorEastAsia" w:hAnsiTheme="minorHAnsi" w:cstheme="minorBidi"/>
          <w:noProof/>
          <w:sz w:val="22"/>
          <w:szCs w:val="22"/>
          <w:lang w:val="en-US" w:eastAsia="pt-PT"/>
        </w:rPr>
        <w:tab/>
      </w:r>
      <w:r>
        <w:rPr>
          <w:noProof/>
        </w:rPr>
        <w:t>Existing applications of deep learning models for music genre classification</w:t>
      </w:r>
      <w:r>
        <w:rPr>
          <w:noProof/>
        </w:rPr>
        <w:tab/>
      </w:r>
      <w:r>
        <w:rPr>
          <w:noProof/>
        </w:rPr>
        <w:fldChar w:fldCharType="begin"/>
      </w:r>
      <w:r>
        <w:rPr>
          <w:noProof/>
        </w:rPr>
        <w:instrText xml:space="preserve"> PAGEREF _Toc61788934 \h </w:instrText>
      </w:r>
      <w:r>
        <w:rPr>
          <w:noProof/>
        </w:rPr>
      </w:r>
      <w:r>
        <w:rPr>
          <w:noProof/>
        </w:rPr>
        <w:fldChar w:fldCharType="separate"/>
      </w:r>
      <w:r>
        <w:rPr>
          <w:noProof/>
        </w:rPr>
        <w:t>20</w:t>
      </w:r>
      <w:r>
        <w:rPr>
          <w:noProof/>
        </w:rPr>
        <w:fldChar w:fldCharType="end"/>
      </w:r>
    </w:p>
    <w:p w14:paraId="2F5989D8" w14:textId="13D3CE29" w:rsidR="00D64FBC" w:rsidRPr="00D64FBC" w:rsidRDefault="00D64FBC">
      <w:pPr>
        <w:pStyle w:val="Sumrio3"/>
        <w:rPr>
          <w:rFonts w:asciiTheme="minorHAnsi" w:eastAsiaTheme="minorEastAsia" w:hAnsiTheme="minorHAnsi" w:cstheme="minorBidi"/>
          <w:noProof/>
          <w:sz w:val="22"/>
          <w:szCs w:val="22"/>
          <w:lang w:val="en-US" w:eastAsia="pt-PT"/>
        </w:rPr>
      </w:pPr>
      <w:r>
        <w:rPr>
          <w:noProof/>
        </w:rPr>
        <w:t>4.2.1</w:t>
      </w:r>
      <w:r w:rsidRPr="00D64FBC">
        <w:rPr>
          <w:rFonts w:asciiTheme="minorHAnsi" w:eastAsiaTheme="minorEastAsia" w:hAnsiTheme="minorHAnsi" w:cstheme="minorBidi"/>
          <w:noProof/>
          <w:sz w:val="22"/>
          <w:szCs w:val="22"/>
          <w:lang w:val="en-US" w:eastAsia="pt-PT"/>
        </w:rPr>
        <w:tab/>
      </w:r>
      <w:r>
        <w:rPr>
          <w:noProof/>
        </w:rPr>
        <w:t>Showcase of existing application</w:t>
      </w:r>
      <w:r>
        <w:rPr>
          <w:noProof/>
        </w:rPr>
        <w:tab/>
      </w:r>
      <w:r>
        <w:rPr>
          <w:noProof/>
        </w:rPr>
        <w:fldChar w:fldCharType="begin"/>
      </w:r>
      <w:r>
        <w:rPr>
          <w:noProof/>
        </w:rPr>
        <w:instrText xml:space="preserve"> PAGEREF _Toc61788935 \h </w:instrText>
      </w:r>
      <w:r>
        <w:rPr>
          <w:noProof/>
        </w:rPr>
      </w:r>
      <w:r>
        <w:rPr>
          <w:noProof/>
        </w:rPr>
        <w:fldChar w:fldCharType="separate"/>
      </w:r>
      <w:r>
        <w:rPr>
          <w:noProof/>
        </w:rPr>
        <w:t>20</w:t>
      </w:r>
      <w:r>
        <w:rPr>
          <w:noProof/>
        </w:rPr>
        <w:fldChar w:fldCharType="end"/>
      </w:r>
    </w:p>
    <w:p w14:paraId="1909F36C" w14:textId="1C4237D5" w:rsidR="00D64FBC" w:rsidRPr="00D64FBC" w:rsidRDefault="00D64FBC">
      <w:pPr>
        <w:pStyle w:val="Sumrio3"/>
        <w:rPr>
          <w:rFonts w:asciiTheme="minorHAnsi" w:eastAsiaTheme="minorEastAsia" w:hAnsiTheme="minorHAnsi" w:cstheme="minorBidi"/>
          <w:noProof/>
          <w:sz w:val="22"/>
          <w:szCs w:val="22"/>
          <w:lang w:val="en-US" w:eastAsia="pt-PT"/>
        </w:rPr>
      </w:pPr>
      <w:r>
        <w:rPr>
          <w:noProof/>
        </w:rPr>
        <w:t>4.2.2</w:t>
      </w:r>
      <w:r w:rsidRPr="00D64FBC">
        <w:rPr>
          <w:rFonts w:asciiTheme="minorHAnsi" w:eastAsiaTheme="minorEastAsia" w:hAnsiTheme="minorHAnsi" w:cstheme="minorBidi"/>
          <w:noProof/>
          <w:sz w:val="22"/>
          <w:szCs w:val="22"/>
          <w:lang w:val="en-US" w:eastAsia="pt-PT"/>
        </w:rPr>
        <w:tab/>
      </w:r>
      <w:r>
        <w:rPr>
          <w:noProof/>
        </w:rPr>
        <w:t>Comparison between existing applications</w:t>
      </w:r>
      <w:r>
        <w:rPr>
          <w:noProof/>
        </w:rPr>
        <w:tab/>
      </w:r>
      <w:r>
        <w:rPr>
          <w:noProof/>
        </w:rPr>
        <w:fldChar w:fldCharType="begin"/>
      </w:r>
      <w:r>
        <w:rPr>
          <w:noProof/>
        </w:rPr>
        <w:instrText xml:space="preserve"> PAGEREF _Toc61788936 \h </w:instrText>
      </w:r>
      <w:r>
        <w:rPr>
          <w:noProof/>
        </w:rPr>
      </w:r>
      <w:r>
        <w:rPr>
          <w:noProof/>
        </w:rPr>
        <w:fldChar w:fldCharType="separate"/>
      </w:r>
      <w:r>
        <w:rPr>
          <w:noProof/>
        </w:rPr>
        <w:t>20</w:t>
      </w:r>
      <w:r>
        <w:rPr>
          <w:noProof/>
        </w:rPr>
        <w:fldChar w:fldCharType="end"/>
      </w:r>
    </w:p>
    <w:p w14:paraId="2DCC2272" w14:textId="0C054097" w:rsidR="00D64FBC" w:rsidRPr="00D64FBC" w:rsidRDefault="00D64FBC">
      <w:pPr>
        <w:pStyle w:val="Sumrio2"/>
        <w:rPr>
          <w:rFonts w:asciiTheme="minorHAnsi" w:eastAsiaTheme="minorEastAsia" w:hAnsiTheme="minorHAnsi" w:cstheme="minorBidi"/>
          <w:noProof/>
          <w:sz w:val="22"/>
          <w:szCs w:val="22"/>
          <w:lang w:val="en-US" w:eastAsia="pt-PT"/>
        </w:rPr>
      </w:pPr>
      <w:r>
        <w:rPr>
          <w:noProof/>
        </w:rPr>
        <w:t>4.3</w:t>
      </w:r>
      <w:r w:rsidRPr="00D64FBC">
        <w:rPr>
          <w:rFonts w:asciiTheme="minorHAnsi" w:eastAsiaTheme="minorEastAsia" w:hAnsiTheme="minorHAnsi" w:cstheme="minorBidi"/>
          <w:noProof/>
          <w:sz w:val="22"/>
          <w:szCs w:val="22"/>
          <w:lang w:val="en-US" w:eastAsia="pt-PT"/>
        </w:rPr>
        <w:tab/>
      </w:r>
      <w:r>
        <w:rPr>
          <w:noProof/>
        </w:rPr>
        <w:t>Other possible approaches for music genre classification</w:t>
      </w:r>
      <w:r>
        <w:rPr>
          <w:noProof/>
        </w:rPr>
        <w:tab/>
      </w:r>
      <w:r>
        <w:rPr>
          <w:noProof/>
        </w:rPr>
        <w:fldChar w:fldCharType="begin"/>
      </w:r>
      <w:r>
        <w:rPr>
          <w:noProof/>
        </w:rPr>
        <w:instrText xml:space="preserve"> PAGEREF _Toc61788937 \h </w:instrText>
      </w:r>
      <w:r>
        <w:rPr>
          <w:noProof/>
        </w:rPr>
      </w:r>
      <w:r>
        <w:rPr>
          <w:noProof/>
        </w:rPr>
        <w:fldChar w:fldCharType="separate"/>
      </w:r>
      <w:r>
        <w:rPr>
          <w:noProof/>
        </w:rPr>
        <w:t>20</w:t>
      </w:r>
      <w:r>
        <w:rPr>
          <w:noProof/>
        </w:rPr>
        <w:fldChar w:fldCharType="end"/>
      </w:r>
    </w:p>
    <w:p w14:paraId="0B522956" w14:textId="13556653" w:rsidR="00D64FBC" w:rsidRPr="00D64FBC" w:rsidRDefault="00D64FBC">
      <w:pPr>
        <w:pStyle w:val="Sumrio3"/>
        <w:rPr>
          <w:rFonts w:asciiTheme="minorHAnsi" w:eastAsiaTheme="minorEastAsia" w:hAnsiTheme="minorHAnsi" w:cstheme="minorBidi"/>
          <w:noProof/>
          <w:sz w:val="22"/>
          <w:szCs w:val="22"/>
          <w:lang w:val="en-US" w:eastAsia="pt-PT"/>
        </w:rPr>
      </w:pPr>
      <w:r>
        <w:rPr>
          <w:noProof/>
        </w:rPr>
        <w:t>4.3.1</w:t>
      </w:r>
      <w:r w:rsidRPr="00D64FBC">
        <w:rPr>
          <w:rFonts w:asciiTheme="minorHAnsi" w:eastAsiaTheme="minorEastAsia" w:hAnsiTheme="minorHAnsi" w:cstheme="minorBidi"/>
          <w:noProof/>
          <w:sz w:val="22"/>
          <w:szCs w:val="22"/>
          <w:lang w:val="en-US" w:eastAsia="pt-PT"/>
        </w:rPr>
        <w:tab/>
      </w:r>
      <w:r>
        <w:rPr>
          <w:noProof/>
        </w:rPr>
        <w:t>Exploratory analysis to machine learning based models for music genre classification outside a deep learning approach</w:t>
      </w:r>
      <w:r>
        <w:rPr>
          <w:noProof/>
        </w:rPr>
        <w:tab/>
      </w:r>
      <w:r>
        <w:rPr>
          <w:noProof/>
        </w:rPr>
        <w:fldChar w:fldCharType="begin"/>
      </w:r>
      <w:r>
        <w:rPr>
          <w:noProof/>
        </w:rPr>
        <w:instrText xml:space="preserve"> PAGEREF _Toc61788938 \h </w:instrText>
      </w:r>
      <w:r>
        <w:rPr>
          <w:noProof/>
        </w:rPr>
      </w:r>
      <w:r>
        <w:rPr>
          <w:noProof/>
        </w:rPr>
        <w:fldChar w:fldCharType="separate"/>
      </w:r>
      <w:r>
        <w:rPr>
          <w:noProof/>
        </w:rPr>
        <w:t>20</w:t>
      </w:r>
      <w:r>
        <w:rPr>
          <w:noProof/>
        </w:rPr>
        <w:fldChar w:fldCharType="end"/>
      </w:r>
    </w:p>
    <w:p w14:paraId="6A088B60" w14:textId="29CDA4C2" w:rsidR="00D64FBC" w:rsidRPr="00D64FBC" w:rsidRDefault="00D64FBC">
      <w:pPr>
        <w:pStyle w:val="Sumrio3"/>
        <w:rPr>
          <w:rFonts w:asciiTheme="minorHAnsi" w:eastAsiaTheme="minorEastAsia" w:hAnsiTheme="minorHAnsi" w:cstheme="minorBidi"/>
          <w:noProof/>
          <w:sz w:val="22"/>
          <w:szCs w:val="22"/>
          <w:lang w:val="en-US" w:eastAsia="pt-PT"/>
        </w:rPr>
      </w:pPr>
      <w:r>
        <w:rPr>
          <w:noProof/>
        </w:rPr>
        <w:t>4.3.2</w:t>
      </w:r>
      <w:r w:rsidRPr="00D64FBC">
        <w:rPr>
          <w:rFonts w:asciiTheme="minorHAnsi" w:eastAsiaTheme="minorEastAsia" w:hAnsiTheme="minorHAnsi" w:cstheme="minorBidi"/>
          <w:noProof/>
          <w:sz w:val="22"/>
          <w:szCs w:val="22"/>
          <w:lang w:val="en-US" w:eastAsia="pt-PT"/>
        </w:rPr>
        <w:tab/>
      </w:r>
      <w:r>
        <w:rPr>
          <w:noProof/>
        </w:rPr>
        <w:t>Exploratory analysis to music genre classification outside machine learning based models</w:t>
      </w:r>
      <w:r>
        <w:rPr>
          <w:noProof/>
        </w:rPr>
        <w:tab/>
      </w:r>
      <w:r>
        <w:rPr>
          <w:noProof/>
        </w:rPr>
        <w:fldChar w:fldCharType="begin"/>
      </w:r>
      <w:r>
        <w:rPr>
          <w:noProof/>
        </w:rPr>
        <w:instrText xml:space="preserve"> PAGEREF _Toc61788939 \h </w:instrText>
      </w:r>
      <w:r>
        <w:rPr>
          <w:noProof/>
        </w:rPr>
      </w:r>
      <w:r>
        <w:rPr>
          <w:noProof/>
        </w:rPr>
        <w:fldChar w:fldCharType="separate"/>
      </w:r>
      <w:r>
        <w:rPr>
          <w:noProof/>
        </w:rPr>
        <w:t>20</w:t>
      </w:r>
      <w:r>
        <w:rPr>
          <w:noProof/>
        </w:rPr>
        <w:fldChar w:fldCharType="end"/>
      </w:r>
    </w:p>
    <w:p w14:paraId="64D7D87C" w14:textId="559985C2" w:rsidR="00D64FBC" w:rsidRPr="00D64FBC" w:rsidRDefault="00D64FBC">
      <w:pPr>
        <w:pStyle w:val="Sumrio1"/>
        <w:tabs>
          <w:tab w:val="left" w:pos="539"/>
        </w:tabs>
        <w:rPr>
          <w:rFonts w:asciiTheme="minorHAnsi" w:eastAsiaTheme="minorEastAsia" w:hAnsiTheme="minorHAnsi" w:cstheme="minorBidi"/>
          <w:b w:val="0"/>
          <w:szCs w:val="22"/>
          <w:lang w:val="en-US" w:eastAsia="pt-PT"/>
        </w:rPr>
      </w:pPr>
      <w:r w:rsidRPr="009C1B52">
        <w:rPr>
          <w:lang w:val="en-GB"/>
        </w:rPr>
        <w:lastRenderedPageBreak/>
        <w:t>5</w:t>
      </w:r>
      <w:r w:rsidRPr="00D64FBC">
        <w:rPr>
          <w:rFonts w:asciiTheme="minorHAnsi" w:eastAsiaTheme="minorEastAsia" w:hAnsiTheme="minorHAnsi" w:cstheme="minorBidi"/>
          <w:b w:val="0"/>
          <w:szCs w:val="22"/>
          <w:lang w:val="en-US" w:eastAsia="pt-PT"/>
        </w:rPr>
        <w:tab/>
      </w:r>
      <w:r w:rsidRPr="009C1B52">
        <w:rPr>
          <w:lang w:val="en-GB"/>
        </w:rPr>
        <w:t>Deep learning for music genre classification</w:t>
      </w:r>
      <w:r>
        <w:tab/>
      </w:r>
      <w:r>
        <w:fldChar w:fldCharType="begin"/>
      </w:r>
      <w:r>
        <w:instrText xml:space="preserve"> PAGEREF _Toc61788940 \h </w:instrText>
      </w:r>
      <w:r>
        <w:fldChar w:fldCharType="separate"/>
      </w:r>
      <w:r>
        <w:t>21</w:t>
      </w:r>
      <w:r>
        <w:fldChar w:fldCharType="end"/>
      </w:r>
    </w:p>
    <w:p w14:paraId="4798FB7E" w14:textId="0473D710" w:rsidR="00D64FBC" w:rsidRPr="00D64FBC" w:rsidRDefault="00D64FBC">
      <w:pPr>
        <w:pStyle w:val="Sumrio2"/>
        <w:rPr>
          <w:rFonts w:asciiTheme="minorHAnsi" w:eastAsiaTheme="minorEastAsia" w:hAnsiTheme="minorHAnsi" w:cstheme="minorBidi"/>
          <w:noProof/>
          <w:sz w:val="22"/>
          <w:szCs w:val="22"/>
          <w:lang w:val="en-US" w:eastAsia="pt-PT"/>
        </w:rPr>
      </w:pPr>
      <w:r>
        <w:rPr>
          <w:noProof/>
        </w:rPr>
        <w:t>5.1</w:t>
      </w:r>
      <w:r w:rsidRPr="00D64FBC">
        <w:rPr>
          <w:rFonts w:asciiTheme="minorHAnsi" w:eastAsiaTheme="minorEastAsia" w:hAnsiTheme="minorHAnsi" w:cstheme="minorBidi"/>
          <w:noProof/>
          <w:sz w:val="22"/>
          <w:szCs w:val="22"/>
          <w:lang w:val="en-US" w:eastAsia="pt-PT"/>
        </w:rPr>
        <w:tab/>
      </w:r>
      <w:r>
        <w:rPr>
          <w:noProof/>
        </w:rPr>
        <w:t>Design</w:t>
      </w:r>
      <w:r>
        <w:rPr>
          <w:noProof/>
        </w:rPr>
        <w:tab/>
      </w:r>
      <w:r>
        <w:rPr>
          <w:noProof/>
        </w:rPr>
        <w:fldChar w:fldCharType="begin"/>
      </w:r>
      <w:r>
        <w:rPr>
          <w:noProof/>
        </w:rPr>
        <w:instrText xml:space="preserve"> PAGEREF _Toc61788941 \h </w:instrText>
      </w:r>
      <w:r>
        <w:rPr>
          <w:noProof/>
        </w:rPr>
      </w:r>
      <w:r>
        <w:rPr>
          <w:noProof/>
        </w:rPr>
        <w:fldChar w:fldCharType="separate"/>
      </w:r>
      <w:r>
        <w:rPr>
          <w:noProof/>
        </w:rPr>
        <w:t>21</w:t>
      </w:r>
      <w:r>
        <w:rPr>
          <w:noProof/>
        </w:rPr>
        <w:fldChar w:fldCharType="end"/>
      </w:r>
    </w:p>
    <w:p w14:paraId="52F4E092" w14:textId="011933D1" w:rsidR="00D64FBC" w:rsidRPr="00D64FBC" w:rsidRDefault="00D64FBC">
      <w:pPr>
        <w:pStyle w:val="Sumrio3"/>
        <w:rPr>
          <w:rFonts w:asciiTheme="minorHAnsi" w:eastAsiaTheme="minorEastAsia" w:hAnsiTheme="minorHAnsi" w:cstheme="minorBidi"/>
          <w:noProof/>
          <w:sz w:val="22"/>
          <w:szCs w:val="22"/>
          <w:lang w:val="en-US" w:eastAsia="pt-PT"/>
        </w:rPr>
      </w:pPr>
      <w:r>
        <w:rPr>
          <w:noProof/>
        </w:rPr>
        <w:t>5.1.1</w:t>
      </w:r>
      <w:r w:rsidRPr="00D64FBC">
        <w:rPr>
          <w:rFonts w:asciiTheme="minorHAnsi" w:eastAsiaTheme="minorEastAsia" w:hAnsiTheme="minorHAnsi" w:cstheme="minorBidi"/>
          <w:noProof/>
          <w:sz w:val="22"/>
          <w:szCs w:val="22"/>
          <w:lang w:val="en-US" w:eastAsia="pt-PT"/>
        </w:rPr>
        <w:tab/>
      </w:r>
      <w:r>
        <w:rPr>
          <w:noProof/>
        </w:rPr>
        <w:t>Requirements</w:t>
      </w:r>
      <w:r>
        <w:rPr>
          <w:noProof/>
        </w:rPr>
        <w:tab/>
      </w:r>
      <w:r>
        <w:rPr>
          <w:noProof/>
        </w:rPr>
        <w:fldChar w:fldCharType="begin"/>
      </w:r>
      <w:r>
        <w:rPr>
          <w:noProof/>
        </w:rPr>
        <w:instrText xml:space="preserve"> PAGEREF _Toc61788942 \h </w:instrText>
      </w:r>
      <w:r>
        <w:rPr>
          <w:noProof/>
        </w:rPr>
      </w:r>
      <w:r>
        <w:rPr>
          <w:noProof/>
        </w:rPr>
        <w:fldChar w:fldCharType="separate"/>
      </w:r>
      <w:r>
        <w:rPr>
          <w:noProof/>
        </w:rPr>
        <w:t>21</w:t>
      </w:r>
      <w:r>
        <w:rPr>
          <w:noProof/>
        </w:rPr>
        <w:fldChar w:fldCharType="end"/>
      </w:r>
    </w:p>
    <w:p w14:paraId="17582C0A" w14:textId="27988443" w:rsidR="00D64FBC" w:rsidRPr="00D64FBC" w:rsidRDefault="00D64FBC">
      <w:pPr>
        <w:pStyle w:val="Sumrio3"/>
        <w:rPr>
          <w:rFonts w:asciiTheme="minorHAnsi" w:eastAsiaTheme="minorEastAsia" w:hAnsiTheme="minorHAnsi" w:cstheme="minorBidi"/>
          <w:noProof/>
          <w:sz w:val="22"/>
          <w:szCs w:val="22"/>
          <w:lang w:val="en-US" w:eastAsia="pt-PT"/>
        </w:rPr>
      </w:pPr>
      <w:r>
        <w:rPr>
          <w:noProof/>
        </w:rPr>
        <w:t>5.1.2</w:t>
      </w:r>
      <w:r w:rsidRPr="00D64FBC">
        <w:rPr>
          <w:rFonts w:asciiTheme="minorHAnsi" w:eastAsiaTheme="minorEastAsia" w:hAnsiTheme="minorHAnsi" w:cstheme="minorBidi"/>
          <w:noProof/>
          <w:sz w:val="22"/>
          <w:szCs w:val="22"/>
          <w:lang w:val="en-US" w:eastAsia="pt-PT"/>
        </w:rPr>
        <w:tab/>
      </w:r>
      <w:r>
        <w:rPr>
          <w:noProof/>
        </w:rPr>
        <w:t>Design alternatives</w:t>
      </w:r>
      <w:r>
        <w:rPr>
          <w:noProof/>
        </w:rPr>
        <w:tab/>
      </w:r>
      <w:r>
        <w:rPr>
          <w:noProof/>
        </w:rPr>
        <w:fldChar w:fldCharType="begin"/>
      </w:r>
      <w:r>
        <w:rPr>
          <w:noProof/>
        </w:rPr>
        <w:instrText xml:space="preserve"> PAGEREF _Toc61788943 \h </w:instrText>
      </w:r>
      <w:r>
        <w:rPr>
          <w:noProof/>
        </w:rPr>
      </w:r>
      <w:r>
        <w:rPr>
          <w:noProof/>
        </w:rPr>
        <w:fldChar w:fldCharType="separate"/>
      </w:r>
      <w:r>
        <w:rPr>
          <w:noProof/>
        </w:rPr>
        <w:t>21</w:t>
      </w:r>
      <w:r>
        <w:rPr>
          <w:noProof/>
        </w:rPr>
        <w:fldChar w:fldCharType="end"/>
      </w:r>
    </w:p>
    <w:p w14:paraId="2C9E3DCC" w14:textId="74F24BDE" w:rsidR="00D64FBC" w:rsidRPr="00D64FBC" w:rsidRDefault="00D64FBC">
      <w:pPr>
        <w:pStyle w:val="Sumrio3"/>
        <w:rPr>
          <w:rFonts w:asciiTheme="minorHAnsi" w:eastAsiaTheme="minorEastAsia" w:hAnsiTheme="minorHAnsi" w:cstheme="minorBidi"/>
          <w:noProof/>
          <w:sz w:val="22"/>
          <w:szCs w:val="22"/>
          <w:lang w:val="en-US" w:eastAsia="pt-PT"/>
        </w:rPr>
      </w:pPr>
      <w:r>
        <w:rPr>
          <w:noProof/>
        </w:rPr>
        <w:t>5.1.3</w:t>
      </w:r>
      <w:r w:rsidRPr="00D64FBC">
        <w:rPr>
          <w:rFonts w:asciiTheme="minorHAnsi" w:eastAsiaTheme="minorEastAsia" w:hAnsiTheme="minorHAnsi" w:cstheme="minorBidi"/>
          <w:noProof/>
          <w:sz w:val="22"/>
          <w:szCs w:val="22"/>
          <w:lang w:val="en-US" w:eastAsia="pt-PT"/>
        </w:rPr>
        <w:tab/>
      </w:r>
      <w:r>
        <w:rPr>
          <w:noProof/>
        </w:rPr>
        <w:t>Design proposal for implementation</w:t>
      </w:r>
      <w:r>
        <w:rPr>
          <w:noProof/>
        </w:rPr>
        <w:tab/>
      </w:r>
      <w:r>
        <w:rPr>
          <w:noProof/>
        </w:rPr>
        <w:fldChar w:fldCharType="begin"/>
      </w:r>
      <w:r>
        <w:rPr>
          <w:noProof/>
        </w:rPr>
        <w:instrText xml:space="preserve"> PAGEREF _Toc61788944 \h </w:instrText>
      </w:r>
      <w:r>
        <w:rPr>
          <w:noProof/>
        </w:rPr>
      </w:r>
      <w:r>
        <w:rPr>
          <w:noProof/>
        </w:rPr>
        <w:fldChar w:fldCharType="separate"/>
      </w:r>
      <w:r>
        <w:rPr>
          <w:noProof/>
        </w:rPr>
        <w:t>21</w:t>
      </w:r>
      <w:r>
        <w:rPr>
          <w:noProof/>
        </w:rPr>
        <w:fldChar w:fldCharType="end"/>
      </w:r>
    </w:p>
    <w:p w14:paraId="16FEF70F" w14:textId="4DB57D7F" w:rsidR="000C63AC" w:rsidRPr="00A2414C" w:rsidDel="00C743BD" w:rsidRDefault="00254177" w:rsidP="00D154A7">
      <w:pPr>
        <w:pStyle w:val="TextosemFormatao"/>
        <w:rPr>
          <w:del w:id="0" w:author="Gustavo Moreira" w:date="2021-01-16T13:49:00Z"/>
        </w:rPr>
      </w:pPr>
      <w:r w:rsidRPr="002C7B7F">
        <w:rPr>
          <w:lang w:val="pt-PT"/>
        </w:rPr>
        <w:fldChar w:fldCharType="end"/>
      </w:r>
      <w:del w:id="1" w:author="Gustavo Moreira" w:date="2021-01-16T13:49:00Z">
        <w:r w:rsidR="000C63AC" w:rsidRPr="00A2414C" w:rsidDel="00C743BD">
          <w:br w:type="page"/>
        </w:r>
      </w:del>
    </w:p>
    <w:p w14:paraId="4E58C3BB" w14:textId="77777777" w:rsidR="008F4BAC" w:rsidRPr="00A2414C" w:rsidRDefault="008F4BAC" w:rsidP="00D154A7">
      <w:pPr>
        <w:pStyle w:val="TextosemFormatao"/>
      </w:pPr>
    </w:p>
    <w:p w14:paraId="3E59A923" w14:textId="77777777" w:rsidR="00D154A7" w:rsidRPr="00A2414C" w:rsidRDefault="00D154A7" w:rsidP="00D154A7">
      <w:pPr>
        <w:pStyle w:val="AssinaturadeEmail"/>
        <w:jc w:val="center"/>
        <w:rPr>
          <w:b/>
          <w:sz w:val="36"/>
        </w:rPr>
      </w:pPr>
    </w:p>
    <w:p w14:paraId="10BA7324" w14:textId="77777777" w:rsidR="00D154A7" w:rsidRPr="00A2414C" w:rsidDel="00C743BD" w:rsidRDefault="00D154A7" w:rsidP="00D154A7">
      <w:pPr>
        <w:pStyle w:val="AssinaturadeEmail"/>
        <w:jc w:val="center"/>
        <w:rPr>
          <w:del w:id="2" w:author="Gustavo Moreira" w:date="2021-01-16T13:49:00Z"/>
          <w:b/>
          <w:sz w:val="36"/>
        </w:rPr>
      </w:pPr>
    </w:p>
    <w:p w14:paraId="5BDFF43C" w14:textId="77777777" w:rsidR="00D154A7" w:rsidRPr="00A2414C" w:rsidDel="00C743BD" w:rsidRDefault="00D154A7" w:rsidP="00D154A7">
      <w:pPr>
        <w:pStyle w:val="AssinaturadeEmail"/>
        <w:jc w:val="center"/>
        <w:rPr>
          <w:del w:id="3" w:author="Gustavo Moreira" w:date="2021-01-16T13:49:00Z"/>
          <w:b/>
          <w:sz w:val="36"/>
        </w:rPr>
      </w:pPr>
    </w:p>
    <w:p w14:paraId="39A97891" w14:textId="77777777" w:rsidR="00D154A7" w:rsidRPr="00A2414C" w:rsidDel="00C743BD" w:rsidRDefault="00D154A7" w:rsidP="00D154A7">
      <w:pPr>
        <w:pStyle w:val="AssinaturadeEmail"/>
        <w:jc w:val="center"/>
        <w:rPr>
          <w:del w:id="4" w:author="Gustavo Moreira" w:date="2021-01-16T13:49:00Z"/>
          <w:b/>
          <w:sz w:val="36"/>
        </w:rPr>
      </w:pPr>
    </w:p>
    <w:p w14:paraId="35831331" w14:textId="3FF1C51D" w:rsidR="00D154A7" w:rsidRPr="00A2414C" w:rsidDel="00C743BD" w:rsidRDefault="00D154A7">
      <w:pPr>
        <w:pStyle w:val="AssinaturadeEmail"/>
        <w:rPr>
          <w:del w:id="5" w:author="Gustavo Moreira" w:date="2021-01-16T13:49:00Z"/>
          <w:b/>
          <w:sz w:val="36"/>
        </w:rPr>
        <w:pPrChange w:id="6" w:author="Gustavo Moreira" w:date="2021-01-16T13:49:00Z">
          <w:pPr>
            <w:pStyle w:val="AssinaturadeEmail"/>
            <w:jc w:val="center"/>
          </w:pPr>
        </w:pPrChange>
      </w:pPr>
    </w:p>
    <w:p w14:paraId="00840157" w14:textId="3923C446" w:rsidR="00D154A7" w:rsidRPr="00A2414C" w:rsidDel="00C743BD" w:rsidRDefault="00D154A7">
      <w:pPr>
        <w:pStyle w:val="AssinaturadeEmail"/>
        <w:rPr>
          <w:del w:id="7" w:author="Gustavo Moreira" w:date="2021-01-16T13:49:00Z"/>
          <w:b/>
          <w:sz w:val="36"/>
        </w:rPr>
        <w:pPrChange w:id="8" w:author="Gustavo Moreira" w:date="2021-01-16T13:49:00Z">
          <w:pPr>
            <w:pStyle w:val="AssinaturadeEmail"/>
            <w:jc w:val="center"/>
          </w:pPr>
        </w:pPrChange>
      </w:pPr>
    </w:p>
    <w:p w14:paraId="63342578" w14:textId="14E81E7A" w:rsidR="008F4BAC" w:rsidRPr="00DB344C" w:rsidDel="00C743BD" w:rsidRDefault="00D154A7">
      <w:pPr>
        <w:pStyle w:val="AssinaturadeEmail"/>
        <w:rPr>
          <w:del w:id="9" w:author="Gustavo Moreira" w:date="2021-01-16T13:49:00Z"/>
          <w:b/>
          <w:color w:val="BFBFBF" w:themeColor="background1" w:themeShade="BF"/>
          <w:sz w:val="36"/>
          <w:lang w:val="en-US"/>
        </w:rPr>
        <w:pPrChange w:id="10" w:author="Gustavo Moreira" w:date="2021-01-16T13:49:00Z">
          <w:pPr>
            <w:pStyle w:val="AssinaturadeEmail"/>
            <w:jc w:val="center"/>
          </w:pPr>
        </w:pPrChange>
      </w:pPr>
      <w:del w:id="11" w:author="Gustavo Moreira" w:date="2021-01-16T13:49:00Z">
        <w:r w:rsidRPr="00DB344C" w:rsidDel="00C743BD">
          <w:rPr>
            <w:b/>
            <w:color w:val="BFBFBF" w:themeColor="background1" w:themeShade="BF"/>
            <w:sz w:val="36"/>
            <w:lang w:val="en-US"/>
          </w:rPr>
          <w:delText>Inserir página em branco apenas se necessário de modo a que a próxima secção come</w:delText>
        </w:r>
        <w:r w:rsidR="00A55DD4" w:rsidRPr="00DB344C" w:rsidDel="00C743BD">
          <w:rPr>
            <w:b/>
            <w:color w:val="BFBFBF" w:themeColor="background1" w:themeShade="BF"/>
            <w:sz w:val="36"/>
            <w:lang w:val="en-US"/>
          </w:rPr>
          <w:delText>c</w:delText>
        </w:r>
        <w:r w:rsidRPr="00DB344C" w:rsidDel="00C743BD">
          <w:rPr>
            <w:b/>
            <w:color w:val="BFBFBF" w:themeColor="background1" w:themeShade="BF"/>
            <w:sz w:val="36"/>
            <w:lang w:val="en-US"/>
          </w:rPr>
          <w:delText>e numa página à direita</w:delText>
        </w:r>
      </w:del>
    </w:p>
    <w:p w14:paraId="628E55A5" w14:textId="77777777" w:rsidR="000C63AC" w:rsidRPr="00DB344C" w:rsidRDefault="000C63AC">
      <w:pPr>
        <w:pStyle w:val="AssinaturadeEmail"/>
        <w:rPr>
          <w:b/>
          <w:color w:val="BFBFBF" w:themeColor="background1" w:themeShade="BF"/>
          <w:sz w:val="36"/>
          <w:lang w:val="en-US"/>
        </w:rPr>
        <w:sectPr w:rsidR="000C63AC" w:rsidRPr="00DB344C" w:rsidSect="000B4B63">
          <w:pgSz w:w="11906" w:h="16838"/>
          <w:pgMar w:top="1985" w:right="1474" w:bottom="1418" w:left="1985" w:header="709" w:footer="709" w:gutter="0"/>
          <w:pgNumType w:fmt="lowerRoman"/>
          <w:cols w:space="708"/>
          <w:docGrid w:linePitch="360"/>
        </w:sectPr>
        <w:pPrChange w:id="12" w:author="Gustavo Moreira" w:date="2021-01-16T13:49:00Z">
          <w:pPr>
            <w:pStyle w:val="AssinaturadeEmail"/>
            <w:jc w:val="center"/>
          </w:pPr>
        </w:pPrChange>
      </w:pPr>
    </w:p>
    <w:p w14:paraId="09787336" w14:textId="0900BF2D" w:rsidR="00D154A7" w:rsidRPr="002C7B7F" w:rsidRDefault="00D154A7" w:rsidP="0010069C">
      <w:pPr>
        <w:pStyle w:val="Ttulo"/>
        <w:rPr>
          <w:lang w:val="pt-PT"/>
        </w:rPr>
      </w:pPr>
      <w:del w:id="13" w:author="Gustavo Moreira" w:date="2021-01-16T13:47:00Z">
        <w:r w:rsidRPr="002C7B7F" w:rsidDel="00C743BD">
          <w:rPr>
            <w:lang w:val="pt-PT"/>
          </w:rPr>
          <w:lastRenderedPageBreak/>
          <w:delText>Lista de Figuras</w:delText>
        </w:r>
      </w:del>
      <w:ins w:id="14" w:author="Gustavo Moreira" w:date="2021-01-16T13:47:00Z">
        <w:r w:rsidR="00C743BD">
          <w:rPr>
            <w:lang w:val="pt-PT"/>
          </w:rPr>
          <w:t xml:space="preserve">Table of </w:t>
        </w:r>
      </w:ins>
      <w:ins w:id="15" w:author="Gustavo Moreira" w:date="2021-01-16T13:48:00Z">
        <w:r w:rsidR="00C743BD">
          <w:rPr>
            <w:lang w:val="pt-PT"/>
          </w:rPr>
          <w:t>Figures</w:t>
        </w:r>
      </w:ins>
    </w:p>
    <w:p w14:paraId="1CA218D3" w14:textId="2BF4BD5F" w:rsidR="00D01FF6" w:rsidRDefault="00C743BD">
      <w:pPr>
        <w:pStyle w:val="ndicedeilustraes"/>
        <w:tabs>
          <w:tab w:val="right" w:leader="dot" w:pos="8437"/>
        </w:tabs>
        <w:rPr>
          <w:noProof/>
          <w:lang w:val="pt-PT" w:eastAsia="pt-PT"/>
        </w:rPr>
      </w:pPr>
      <w:r>
        <w:rPr>
          <w:lang w:val="pt-PT"/>
        </w:rPr>
        <w:fldChar w:fldCharType="begin"/>
      </w:r>
      <w:r>
        <w:rPr>
          <w:lang w:val="pt-PT"/>
        </w:rPr>
        <w:instrText xml:space="preserve"> TOC \h \z \c "Figure" </w:instrText>
      </w:r>
      <w:r>
        <w:rPr>
          <w:lang w:val="pt-PT"/>
        </w:rPr>
        <w:fldChar w:fldCharType="separate"/>
      </w:r>
      <w:hyperlink w:anchor="_Toc61712322" w:history="1">
        <w:r w:rsidR="00D01FF6" w:rsidRPr="0070627F">
          <w:rPr>
            <w:rStyle w:val="Hyperlink"/>
            <w:noProof/>
          </w:rPr>
          <w:t>Figure 1 - The New Concept Development model as illustrated in the original paper (Koen et al., 2001)</w:t>
        </w:r>
        <w:r w:rsidR="00D01FF6">
          <w:rPr>
            <w:noProof/>
            <w:webHidden/>
          </w:rPr>
          <w:tab/>
        </w:r>
        <w:r w:rsidR="00D01FF6">
          <w:rPr>
            <w:noProof/>
            <w:webHidden/>
          </w:rPr>
          <w:fldChar w:fldCharType="begin"/>
        </w:r>
        <w:r w:rsidR="00D01FF6">
          <w:rPr>
            <w:noProof/>
            <w:webHidden/>
          </w:rPr>
          <w:instrText xml:space="preserve"> PAGEREF _Toc61712322 \h </w:instrText>
        </w:r>
        <w:r w:rsidR="00D01FF6">
          <w:rPr>
            <w:noProof/>
            <w:webHidden/>
          </w:rPr>
        </w:r>
        <w:r w:rsidR="00D01FF6">
          <w:rPr>
            <w:noProof/>
            <w:webHidden/>
          </w:rPr>
          <w:fldChar w:fldCharType="separate"/>
        </w:r>
        <w:r w:rsidR="00D01FF6">
          <w:rPr>
            <w:noProof/>
            <w:webHidden/>
          </w:rPr>
          <w:t>7</w:t>
        </w:r>
        <w:r w:rsidR="00D01FF6">
          <w:rPr>
            <w:noProof/>
            <w:webHidden/>
          </w:rPr>
          <w:fldChar w:fldCharType="end"/>
        </w:r>
      </w:hyperlink>
    </w:p>
    <w:p w14:paraId="119F0E07" w14:textId="7EDFA082" w:rsidR="00D01FF6" w:rsidRDefault="0014113A">
      <w:pPr>
        <w:pStyle w:val="ndicedeilustraes"/>
        <w:tabs>
          <w:tab w:val="right" w:leader="dot" w:pos="8437"/>
        </w:tabs>
        <w:rPr>
          <w:noProof/>
          <w:lang w:val="pt-PT" w:eastAsia="pt-PT"/>
        </w:rPr>
      </w:pPr>
      <w:hyperlink w:anchor="_Toc61712323" w:history="1">
        <w:r w:rsidR="00D01FF6" w:rsidRPr="0070627F">
          <w:rPr>
            <w:rStyle w:val="Hyperlink"/>
            <w:noProof/>
          </w:rPr>
          <w:t>Figure 2 - The AHP hierarchy decision tree</w:t>
        </w:r>
        <w:r w:rsidR="00D01FF6">
          <w:rPr>
            <w:noProof/>
            <w:webHidden/>
          </w:rPr>
          <w:tab/>
        </w:r>
        <w:r w:rsidR="00D01FF6">
          <w:rPr>
            <w:noProof/>
            <w:webHidden/>
          </w:rPr>
          <w:fldChar w:fldCharType="begin"/>
        </w:r>
        <w:r w:rsidR="00D01FF6">
          <w:rPr>
            <w:noProof/>
            <w:webHidden/>
          </w:rPr>
          <w:instrText xml:space="preserve"> PAGEREF _Toc61712323 \h </w:instrText>
        </w:r>
        <w:r w:rsidR="00D01FF6">
          <w:rPr>
            <w:noProof/>
            <w:webHidden/>
          </w:rPr>
        </w:r>
        <w:r w:rsidR="00D01FF6">
          <w:rPr>
            <w:noProof/>
            <w:webHidden/>
          </w:rPr>
          <w:fldChar w:fldCharType="separate"/>
        </w:r>
        <w:r w:rsidR="00D01FF6">
          <w:rPr>
            <w:noProof/>
            <w:webHidden/>
          </w:rPr>
          <w:t>12</w:t>
        </w:r>
        <w:r w:rsidR="00D01FF6">
          <w:rPr>
            <w:noProof/>
            <w:webHidden/>
          </w:rPr>
          <w:fldChar w:fldCharType="end"/>
        </w:r>
      </w:hyperlink>
    </w:p>
    <w:p w14:paraId="6CE8910B" w14:textId="1DE9DEF0" w:rsidR="000B4B63" w:rsidRPr="002C7B7F" w:rsidDel="00C743BD" w:rsidRDefault="00C743BD">
      <w:pPr>
        <w:pStyle w:val="ndicedeilustraes"/>
        <w:tabs>
          <w:tab w:val="left" w:pos="255"/>
          <w:tab w:val="center" w:pos="4223"/>
          <w:tab w:val="right" w:leader="dot" w:pos="8437"/>
        </w:tabs>
        <w:rPr>
          <w:del w:id="16" w:author="Gustavo Moreira" w:date="2021-01-16T13:46:00Z"/>
          <w:noProof/>
          <w:lang w:val="pt-PT"/>
        </w:rPr>
        <w:pPrChange w:id="17" w:author="Gustavo Moreira" w:date="2021-01-16T13:49:00Z">
          <w:pPr>
            <w:pStyle w:val="ndicedeilustraes"/>
            <w:tabs>
              <w:tab w:val="right" w:leader="dot" w:pos="8437"/>
            </w:tabs>
          </w:pPr>
        </w:pPrChange>
      </w:pPr>
      <w:r>
        <w:rPr>
          <w:lang w:val="pt-PT"/>
        </w:rPr>
        <w:fldChar w:fldCharType="end"/>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del w:id="18" w:author="Gustavo Moreira" w:date="2021-01-16T13:49:00Z">
        <w:r w:rsidR="00254177" w:rsidRPr="002C7B7F" w:rsidDel="00C743BD">
          <w:rPr>
            <w:lang w:val="pt-PT"/>
          </w:rPr>
          <w:fldChar w:fldCharType="begin"/>
        </w:r>
        <w:r w:rsidR="00CB7C2B" w:rsidRPr="002C7B7F" w:rsidDel="00C743BD">
          <w:rPr>
            <w:lang w:val="pt-PT"/>
          </w:rPr>
          <w:delInstrText xml:space="preserve"> TOC \c "Figura" </w:delInstrText>
        </w:r>
        <w:r w:rsidR="00254177" w:rsidRPr="002C7B7F" w:rsidDel="00C743BD">
          <w:rPr>
            <w:lang w:val="pt-PT"/>
          </w:rPr>
          <w:fldChar w:fldCharType="separate"/>
        </w:r>
        <w:r w:rsidDel="00C743BD">
          <w:rPr>
            <w:b/>
            <w:bCs/>
            <w:noProof/>
            <w:lang w:val="pt-BR"/>
          </w:rPr>
          <w:delText>Nenhuma entrada de índice de ilustrações foi.</w:delText>
        </w:r>
      </w:del>
      <w:del w:id="19" w:author="Gustavo Moreira" w:date="2021-01-16T13:46:00Z">
        <w:r w:rsidR="000B4B63" w:rsidRPr="002C7B7F" w:rsidDel="00C743BD">
          <w:rPr>
            <w:noProof/>
            <w:lang w:val="pt-PT"/>
          </w:rPr>
          <w:delText>Figura 1 – Esta legenda tem só uma linha</w:delText>
        </w:r>
        <w:r w:rsidR="000B4B63" w:rsidRPr="002C7B7F" w:rsidDel="00C743BD">
          <w:rPr>
            <w:noProof/>
            <w:lang w:val="pt-PT"/>
          </w:rPr>
          <w:tab/>
        </w:r>
        <w:r w:rsidR="000B4B63" w:rsidRPr="002C7B7F" w:rsidDel="00C743BD">
          <w:rPr>
            <w:noProof/>
            <w:lang w:val="pt-PT"/>
          </w:rPr>
          <w:fldChar w:fldCharType="begin"/>
        </w:r>
        <w:r w:rsidR="000B4B63" w:rsidRPr="002C7B7F" w:rsidDel="00C743BD">
          <w:rPr>
            <w:noProof/>
            <w:lang w:val="pt-PT"/>
          </w:rPr>
          <w:delInstrText xml:space="preserve"> PAGEREF _Toc314147220 \h </w:delInstrText>
        </w:r>
        <w:r w:rsidR="000B4B63" w:rsidRPr="002C7B7F" w:rsidDel="00C743BD">
          <w:rPr>
            <w:noProof/>
            <w:lang w:val="pt-PT"/>
          </w:rPr>
        </w:r>
        <w:r w:rsidR="000B4B63" w:rsidRPr="002C7B7F" w:rsidDel="00C743BD">
          <w:rPr>
            <w:noProof/>
            <w:lang w:val="pt-PT"/>
          </w:rPr>
          <w:fldChar w:fldCharType="separate"/>
        </w:r>
        <w:r w:rsidR="002C7B7F" w:rsidRPr="002C7B7F" w:rsidDel="00C743BD">
          <w:rPr>
            <w:noProof/>
            <w:lang w:val="pt-PT"/>
          </w:rPr>
          <w:delText>4</w:delText>
        </w:r>
        <w:r w:rsidR="000B4B63" w:rsidRPr="002C7B7F" w:rsidDel="00C743BD">
          <w:rPr>
            <w:noProof/>
            <w:lang w:val="pt-PT"/>
          </w:rPr>
          <w:fldChar w:fldCharType="end"/>
        </w:r>
      </w:del>
    </w:p>
    <w:p w14:paraId="31113634" w14:textId="0E57D30C" w:rsidR="000B4B63" w:rsidRPr="002C7B7F" w:rsidDel="00C743BD" w:rsidRDefault="000B4B63">
      <w:pPr>
        <w:pStyle w:val="ndicedeilustraes"/>
        <w:tabs>
          <w:tab w:val="right" w:leader="dot" w:pos="8437"/>
        </w:tabs>
        <w:rPr>
          <w:del w:id="20" w:author="Gustavo Moreira" w:date="2021-01-16T13:46:00Z"/>
          <w:noProof/>
          <w:lang w:val="pt-PT"/>
        </w:rPr>
      </w:pPr>
      <w:del w:id="21" w:author="Gustavo Moreira" w:date="2021-01-16T13:46:00Z">
        <w:r w:rsidRPr="002C7B7F" w:rsidDel="00C743BD">
          <w:rPr>
            <w:noProof/>
            <w:lang w:val="pt-PT"/>
          </w:rPr>
          <w:delText>Figura 2 – Esta legenda tem mais do que uma linha, por isso é justificada à esquerda, fonte calibri 10 pt.</w:delText>
        </w:r>
        <w:r w:rsidRPr="002C7B7F" w:rsidDel="00C743BD">
          <w:rPr>
            <w:noProof/>
            <w:lang w:val="pt-PT"/>
          </w:rPr>
          <w:tab/>
        </w:r>
        <w:r w:rsidRPr="002C7B7F" w:rsidDel="00C743BD">
          <w:rPr>
            <w:noProof/>
            <w:lang w:val="pt-PT"/>
          </w:rPr>
          <w:fldChar w:fldCharType="begin"/>
        </w:r>
        <w:r w:rsidRPr="002C7B7F" w:rsidDel="00C743BD">
          <w:rPr>
            <w:noProof/>
            <w:lang w:val="pt-PT"/>
          </w:rPr>
          <w:delInstrText xml:space="preserve"> PAGEREF _Toc314147221 \h </w:delInstrText>
        </w:r>
        <w:r w:rsidRPr="002C7B7F" w:rsidDel="00C743BD">
          <w:rPr>
            <w:noProof/>
            <w:lang w:val="pt-PT"/>
          </w:rPr>
        </w:r>
        <w:r w:rsidRPr="002C7B7F" w:rsidDel="00C743BD">
          <w:rPr>
            <w:noProof/>
            <w:lang w:val="pt-PT"/>
          </w:rPr>
          <w:fldChar w:fldCharType="separate"/>
        </w:r>
        <w:r w:rsidR="002C7B7F" w:rsidRPr="002C7B7F" w:rsidDel="00C743BD">
          <w:rPr>
            <w:noProof/>
            <w:lang w:val="pt-PT"/>
          </w:rPr>
          <w:delText>4</w:delText>
        </w:r>
        <w:r w:rsidRPr="002C7B7F" w:rsidDel="00C743BD">
          <w:rPr>
            <w:noProof/>
            <w:lang w:val="pt-PT"/>
          </w:rPr>
          <w:fldChar w:fldCharType="end"/>
        </w:r>
      </w:del>
    </w:p>
    <w:p w14:paraId="7C592F3F" w14:textId="5A483AEA" w:rsidR="000B4B63" w:rsidRPr="002C7B7F" w:rsidDel="00C743BD" w:rsidRDefault="000B4B63">
      <w:pPr>
        <w:pStyle w:val="ndicedeilustraes"/>
        <w:tabs>
          <w:tab w:val="right" w:leader="dot" w:pos="8437"/>
        </w:tabs>
        <w:rPr>
          <w:del w:id="22" w:author="Gustavo Moreira" w:date="2021-01-16T13:46:00Z"/>
          <w:noProof/>
          <w:lang w:val="pt-PT"/>
        </w:rPr>
      </w:pPr>
      <w:del w:id="23" w:author="Gustavo Moreira" w:date="2021-01-16T13:46:00Z">
        <w:r w:rsidRPr="002C7B7F" w:rsidDel="00C743BD">
          <w:rPr>
            <w:noProof/>
            <w:lang w:val="pt-PT"/>
          </w:rPr>
          <w:delText>Figura 3 – teste 3</w:delText>
        </w:r>
        <w:r w:rsidRPr="002C7B7F" w:rsidDel="00C743BD">
          <w:rPr>
            <w:noProof/>
            <w:lang w:val="pt-PT"/>
          </w:rPr>
          <w:tab/>
        </w:r>
        <w:r w:rsidRPr="002C7B7F" w:rsidDel="00C743BD">
          <w:rPr>
            <w:noProof/>
            <w:lang w:val="pt-PT"/>
          </w:rPr>
          <w:fldChar w:fldCharType="begin"/>
        </w:r>
        <w:r w:rsidRPr="002C7B7F" w:rsidDel="00C743BD">
          <w:rPr>
            <w:noProof/>
            <w:lang w:val="pt-PT"/>
          </w:rPr>
          <w:delInstrText xml:space="preserve"> PAGEREF _Toc314147222 \h </w:delInstrText>
        </w:r>
        <w:r w:rsidRPr="002C7B7F" w:rsidDel="00C743BD">
          <w:rPr>
            <w:noProof/>
            <w:lang w:val="pt-PT"/>
          </w:rPr>
        </w:r>
        <w:r w:rsidRPr="002C7B7F" w:rsidDel="00C743BD">
          <w:rPr>
            <w:noProof/>
            <w:lang w:val="pt-PT"/>
          </w:rPr>
          <w:fldChar w:fldCharType="separate"/>
        </w:r>
        <w:r w:rsidR="002C7B7F" w:rsidRPr="002C7B7F" w:rsidDel="00C743BD">
          <w:rPr>
            <w:noProof/>
            <w:lang w:val="pt-PT"/>
          </w:rPr>
          <w:delText>4</w:delText>
        </w:r>
        <w:r w:rsidRPr="002C7B7F" w:rsidDel="00C743BD">
          <w:rPr>
            <w:noProof/>
            <w:lang w:val="pt-PT"/>
          </w:rPr>
          <w:fldChar w:fldCharType="end"/>
        </w:r>
      </w:del>
    </w:p>
    <w:p w14:paraId="0476733C" w14:textId="20090EC2" w:rsidR="000B4B63" w:rsidRPr="002C7B7F" w:rsidDel="00C743BD" w:rsidRDefault="000B4B63">
      <w:pPr>
        <w:pStyle w:val="ndicedeilustraes"/>
        <w:tabs>
          <w:tab w:val="right" w:leader="dot" w:pos="8437"/>
        </w:tabs>
        <w:rPr>
          <w:del w:id="24" w:author="Gustavo Moreira" w:date="2021-01-16T13:46:00Z"/>
          <w:noProof/>
          <w:lang w:val="pt-PT"/>
        </w:rPr>
      </w:pPr>
      <w:del w:id="25" w:author="Gustavo Moreira" w:date="2021-01-16T13:46:00Z">
        <w:r w:rsidRPr="002C7B7F" w:rsidDel="00C743BD">
          <w:rPr>
            <w:noProof/>
            <w:lang w:val="pt-PT"/>
          </w:rPr>
          <w:delText>Figura 4 – teste 4</w:delText>
        </w:r>
        <w:r w:rsidRPr="002C7B7F" w:rsidDel="00C743BD">
          <w:rPr>
            <w:noProof/>
            <w:lang w:val="pt-PT"/>
          </w:rPr>
          <w:tab/>
        </w:r>
        <w:r w:rsidRPr="002C7B7F" w:rsidDel="00C743BD">
          <w:rPr>
            <w:noProof/>
            <w:lang w:val="pt-PT"/>
          </w:rPr>
          <w:fldChar w:fldCharType="begin"/>
        </w:r>
        <w:r w:rsidRPr="002C7B7F" w:rsidDel="00C743BD">
          <w:rPr>
            <w:noProof/>
            <w:lang w:val="pt-PT"/>
          </w:rPr>
          <w:delInstrText xml:space="preserve"> PAGEREF _Toc314147223 \h </w:delInstrText>
        </w:r>
        <w:r w:rsidRPr="002C7B7F" w:rsidDel="00C743BD">
          <w:rPr>
            <w:noProof/>
            <w:lang w:val="pt-PT"/>
          </w:rPr>
        </w:r>
        <w:r w:rsidRPr="002C7B7F" w:rsidDel="00C743BD">
          <w:rPr>
            <w:noProof/>
            <w:lang w:val="pt-PT"/>
          </w:rPr>
          <w:fldChar w:fldCharType="separate"/>
        </w:r>
        <w:r w:rsidR="002C7B7F" w:rsidRPr="002C7B7F" w:rsidDel="00C743BD">
          <w:rPr>
            <w:noProof/>
            <w:lang w:val="pt-PT"/>
          </w:rPr>
          <w:delText>4</w:delText>
        </w:r>
        <w:r w:rsidRPr="002C7B7F" w:rsidDel="00C743BD">
          <w:rPr>
            <w:noProof/>
            <w:lang w:val="pt-PT"/>
          </w:rPr>
          <w:fldChar w:fldCharType="end"/>
        </w:r>
      </w:del>
    </w:p>
    <w:p w14:paraId="4F2F7546" w14:textId="7633241E" w:rsidR="00D154A7" w:rsidRPr="002C7B7F" w:rsidDel="00C743BD" w:rsidRDefault="00254177" w:rsidP="00D154A7">
      <w:pPr>
        <w:pStyle w:val="TextosemFormatao"/>
        <w:rPr>
          <w:del w:id="26" w:author="Gustavo Moreira" w:date="2021-01-16T13:49:00Z"/>
          <w:lang w:val="pt-PT"/>
        </w:rPr>
      </w:pPr>
      <w:del w:id="27" w:author="Gustavo Moreira" w:date="2021-01-16T13:49:00Z">
        <w:r w:rsidRPr="002C7B7F" w:rsidDel="00C743BD">
          <w:rPr>
            <w:lang w:val="pt-PT"/>
          </w:rPr>
          <w:fldChar w:fldCharType="end"/>
        </w:r>
      </w:del>
    </w:p>
    <w:p w14:paraId="6AB2EC46" w14:textId="752F1C1F" w:rsidR="00D154A7" w:rsidRPr="002C7B7F" w:rsidDel="00C743BD" w:rsidRDefault="00D154A7">
      <w:pPr>
        <w:rPr>
          <w:del w:id="28" w:author="Gustavo Moreira" w:date="2021-01-16T13:49:00Z"/>
          <w:rFonts w:ascii="Consolas" w:hAnsi="Consolas" w:cs="Consolas"/>
          <w:sz w:val="21"/>
          <w:szCs w:val="21"/>
          <w:lang w:val="pt-PT"/>
        </w:rPr>
      </w:pPr>
      <w:del w:id="29" w:author="Gustavo Moreira" w:date="2021-01-16T13:49:00Z">
        <w:r w:rsidRPr="002C7B7F" w:rsidDel="00C743BD">
          <w:rPr>
            <w:lang w:val="pt-PT"/>
          </w:rPr>
          <w:br w:type="page"/>
        </w:r>
      </w:del>
    </w:p>
    <w:p w14:paraId="6D1F1E35" w14:textId="77777777" w:rsidR="00D154A7" w:rsidRPr="002C7B7F" w:rsidRDefault="00D154A7" w:rsidP="00D154A7">
      <w:pPr>
        <w:pStyle w:val="AssinaturadeEmail"/>
        <w:jc w:val="center"/>
        <w:rPr>
          <w:b/>
          <w:sz w:val="36"/>
          <w:lang w:val="pt-PT"/>
        </w:rPr>
      </w:pPr>
    </w:p>
    <w:p w14:paraId="5DD6BCDB" w14:textId="77777777" w:rsidR="00D154A7" w:rsidRPr="002C7B7F" w:rsidRDefault="00D154A7" w:rsidP="00D154A7">
      <w:pPr>
        <w:pStyle w:val="AssinaturadeEmail"/>
        <w:jc w:val="center"/>
        <w:rPr>
          <w:b/>
          <w:sz w:val="36"/>
          <w:lang w:val="pt-PT"/>
        </w:rPr>
      </w:pPr>
    </w:p>
    <w:p w14:paraId="12180317" w14:textId="77777777" w:rsidR="00D154A7" w:rsidRPr="002C7B7F" w:rsidRDefault="00D154A7" w:rsidP="00D154A7">
      <w:pPr>
        <w:pStyle w:val="AssinaturadeEmail"/>
        <w:jc w:val="center"/>
        <w:rPr>
          <w:b/>
          <w:sz w:val="36"/>
          <w:lang w:val="pt-PT"/>
        </w:rPr>
      </w:pPr>
    </w:p>
    <w:p w14:paraId="3E3B418D" w14:textId="77777777" w:rsidR="00D154A7" w:rsidRPr="002C7B7F" w:rsidRDefault="00D154A7" w:rsidP="00D154A7">
      <w:pPr>
        <w:pStyle w:val="AssinaturadeEmail"/>
        <w:jc w:val="center"/>
        <w:rPr>
          <w:b/>
          <w:sz w:val="36"/>
          <w:lang w:val="pt-PT"/>
        </w:rPr>
      </w:pPr>
    </w:p>
    <w:p w14:paraId="024EA0E8" w14:textId="77777777" w:rsidR="00D154A7" w:rsidRPr="002C7B7F" w:rsidRDefault="00D154A7" w:rsidP="00D154A7">
      <w:pPr>
        <w:pStyle w:val="AssinaturadeEmail"/>
        <w:jc w:val="center"/>
        <w:rPr>
          <w:b/>
          <w:sz w:val="36"/>
          <w:lang w:val="pt-PT"/>
        </w:rPr>
      </w:pPr>
    </w:p>
    <w:p w14:paraId="1D7FA03A" w14:textId="77777777" w:rsidR="00D154A7" w:rsidRPr="002C7B7F" w:rsidRDefault="00D154A7" w:rsidP="00D154A7">
      <w:pPr>
        <w:pStyle w:val="AssinaturadeEmail"/>
        <w:jc w:val="center"/>
        <w:rPr>
          <w:b/>
          <w:sz w:val="36"/>
          <w:lang w:val="pt-PT"/>
        </w:rPr>
      </w:pPr>
    </w:p>
    <w:p w14:paraId="44329089" w14:textId="77777777" w:rsidR="00D154A7" w:rsidRPr="002C7B7F" w:rsidRDefault="00D154A7" w:rsidP="00D154A7">
      <w:pPr>
        <w:pStyle w:val="AssinaturadeEmail"/>
        <w:jc w:val="center"/>
        <w:rPr>
          <w:b/>
          <w:sz w:val="36"/>
          <w:lang w:val="pt-PT"/>
        </w:rPr>
      </w:pPr>
    </w:p>
    <w:p w14:paraId="62DFC2D7" w14:textId="77777777" w:rsidR="00D154A7" w:rsidRPr="002C7B7F" w:rsidRDefault="00D154A7" w:rsidP="00D154A7">
      <w:pPr>
        <w:pStyle w:val="AssinaturadeEmail"/>
        <w:jc w:val="center"/>
        <w:rPr>
          <w:b/>
          <w:sz w:val="36"/>
          <w:lang w:val="pt-PT"/>
        </w:rPr>
      </w:pPr>
    </w:p>
    <w:p w14:paraId="3D42A199" w14:textId="77777777" w:rsidR="000E7766" w:rsidRPr="002C7B7F" w:rsidRDefault="00D154A7" w:rsidP="00D154A7">
      <w:pPr>
        <w:pStyle w:val="AssinaturadeEmail"/>
        <w:jc w:val="center"/>
        <w:rPr>
          <w:b/>
          <w:color w:val="BFBFBF" w:themeColor="background1" w:themeShade="BF"/>
          <w:sz w:val="36"/>
          <w:lang w:val="pt-PT"/>
        </w:rPr>
        <w:sectPr w:rsidR="000E7766" w:rsidRPr="002C7B7F" w:rsidSect="000B4B63">
          <w:headerReference w:type="even" r:id="rId12"/>
          <w:headerReference w:type="default" r:id="rId13"/>
          <w:pgSz w:w="11906" w:h="16838"/>
          <w:pgMar w:top="1985" w:right="1474" w:bottom="1418" w:left="1985" w:header="709" w:footer="709" w:gutter="0"/>
          <w:pgNumType w:fmt="lowerRoman"/>
          <w:cols w:space="708"/>
          <w:titlePg/>
          <w:docGrid w:linePitch="360"/>
        </w:sectPr>
      </w:pPr>
      <w:r w:rsidRPr="002C7B7F">
        <w:rPr>
          <w:b/>
          <w:color w:val="BFBFBF" w:themeColor="background1" w:themeShade="BF"/>
          <w:sz w:val="36"/>
          <w:lang w:val="pt-PT"/>
        </w:rPr>
        <w:t>Inserir página em branco apenas se necessário de modo a que a próxima secção come</w:t>
      </w:r>
      <w:r w:rsidR="00A55DD4" w:rsidRPr="002C7B7F">
        <w:rPr>
          <w:b/>
          <w:color w:val="BFBFBF" w:themeColor="background1" w:themeShade="BF"/>
          <w:sz w:val="36"/>
          <w:lang w:val="pt-PT"/>
        </w:rPr>
        <w:t>c</w:t>
      </w:r>
      <w:r w:rsidRPr="002C7B7F">
        <w:rPr>
          <w:b/>
          <w:color w:val="BFBFBF" w:themeColor="background1" w:themeShade="BF"/>
          <w:sz w:val="36"/>
          <w:lang w:val="pt-PT"/>
        </w:rPr>
        <w:t>e numa página à direita</w:t>
      </w:r>
    </w:p>
    <w:p w14:paraId="403E4F36" w14:textId="77777777" w:rsidR="00D154A7" w:rsidRPr="002C7B7F" w:rsidRDefault="000E7766" w:rsidP="0010069C">
      <w:pPr>
        <w:pStyle w:val="Ttulo"/>
        <w:rPr>
          <w:lang w:val="pt-PT"/>
        </w:rPr>
      </w:pPr>
      <w:r w:rsidRPr="002C7B7F">
        <w:rPr>
          <w:lang w:val="pt-PT"/>
        </w:rPr>
        <w:lastRenderedPageBreak/>
        <w:t>Lista de T</w:t>
      </w:r>
      <w:r w:rsidR="00D154A7" w:rsidRPr="002C7B7F">
        <w:rPr>
          <w:lang w:val="pt-PT"/>
        </w:rPr>
        <w:t>abelas</w:t>
      </w:r>
    </w:p>
    <w:p w14:paraId="3EAAC401" w14:textId="782972E3" w:rsidR="00D154A7" w:rsidRPr="002C7B7F" w:rsidRDefault="00DB344C" w:rsidP="00D154A7">
      <w:pPr>
        <w:pStyle w:val="TextosemFormatao"/>
        <w:rPr>
          <w:lang w:val="pt-PT"/>
        </w:rPr>
      </w:pPr>
      <w:r>
        <w:rPr>
          <w:lang w:val="pt-PT"/>
        </w:rPr>
        <w:fldChar w:fldCharType="begin"/>
      </w:r>
      <w:r>
        <w:rPr>
          <w:lang w:val="pt-PT"/>
        </w:rPr>
        <w:instrText xml:space="preserve"> TOC \h \z \c "Tabela" </w:instrText>
      </w:r>
      <w:r>
        <w:rPr>
          <w:lang w:val="pt-PT"/>
        </w:rPr>
        <w:fldChar w:fldCharType="separate"/>
      </w:r>
      <w:r>
        <w:rPr>
          <w:b/>
          <w:bCs/>
          <w:noProof/>
          <w:lang w:val="pt-BR"/>
        </w:rPr>
        <w:t>Nenhuma entrada de índice de ilustrações foi encontrada.</w:t>
      </w:r>
      <w:r>
        <w:rPr>
          <w:lang w:val="pt-PT"/>
        </w:rPr>
        <w:fldChar w:fldCharType="end"/>
      </w:r>
    </w:p>
    <w:p w14:paraId="382E3F84" w14:textId="77777777" w:rsidR="00D154A7" w:rsidRPr="002C7B7F" w:rsidRDefault="00D154A7">
      <w:pPr>
        <w:rPr>
          <w:rFonts w:ascii="Consolas" w:hAnsi="Consolas" w:cs="Consolas"/>
          <w:sz w:val="21"/>
          <w:szCs w:val="21"/>
          <w:lang w:val="pt-PT"/>
        </w:rPr>
      </w:pPr>
      <w:r w:rsidRPr="002C7B7F">
        <w:rPr>
          <w:lang w:val="pt-PT"/>
        </w:rPr>
        <w:br w:type="page"/>
      </w:r>
    </w:p>
    <w:p w14:paraId="61478D08" w14:textId="77777777" w:rsidR="00D154A7" w:rsidRPr="002C7B7F" w:rsidRDefault="00D154A7" w:rsidP="00D154A7">
      <w:pPr>
        <w:pStyle w:val="AssinaturadeEmail"/>
        <w:jc w:val="center"/>
        <w:rPr>
          <w:b/>
          <w:sz w:val="36"/>
          <w:lang w:val="pt-PT"/>
        </w:rPr>
      </w:pPr>
    </w:p>
    <w:p w14:paraId="10FA6332" w14:textId="77777777" w:rsidR="00D154A7" w:rsidRPr="002C7B7F" w:rsidRDefault="00D154A7" w:rsidP="00D154A7">
      <w:pPr>
        <w:pStyle w:val="AssinaturadeEmail"/>
        <w:jc w:val="center"/>
        <w:rPr>
          <w:b/>
          <w:sz w:val="36"/>
          <w:lang w:val="pt-PT"/>
        </w:rPr>
      </w:pPr>
    </w:p>
    <w:p w14:paraId="70BC2F3B" w14:textId="77777777" w:rsidR="00D154A7" w:rsidRPr="002C7B7F" w:rsidRDefault="00D154A7" w:rsidP="00D154A7">
      <w:pPr>
        <w:pStyle w:val="AssinaturadeEmail"/>
        <w:jc w:val="center"/>
        <w:rPr>
          <w:b/>
          <w:sz w:val="36"/>
          <w:lang w:val="pt-PT"/>
        </w:rPr>
      </w:pPr>
    </w:p>
    <w:p w14:paraId="7E6CE1DE" w14:textId="77777777" w:rsidR="00D154A7" w:rsidRPr="002C7B7F" w:rsidRDefault="00D154A7" w:rsidP="00D154A7">
      <w:pPr>
        <w:pStyle w:val="AssinaturadeEmail"/>
        <w:jc w:val="center"/>
        <w:rPr>
          <w:b/>
          <w:sz w:val="36"/>
          <w:lang w:val="pt-PT"/>
        </w:rPr>
      </w:pPr>
    </w:p>
    <w:p w14:paraId="3221F02B" w14:textId="77777777" w:rsidR="00D154A7" w:rsidRPr="002C7B7F" w:rsidRDefault="00D154A7" w:rsidP="00D154A7">
      <w:pPr>
        <w:pStyle w:val="AssinaturadeEmail"/>
        <w:jc w:val="center"/>
        <w:rPr>
          <w:b/>
          <w:sz w:val="36"/>
          <w:lang w:val="pt-PT"/>
        </w:rPr>
      </w:pPr>
    </w:p>
    <w:p w14:paraId="5B077876" w14:textId="77777777" w:rsidR="00D154A7" w:rsidRPr="002C7B7F" w:rsidRDefault="00D154A7" w:rsidP="00D154A7">
      <w:pPr>
        <w:pStyle w:val="AssinaturadeEmail"/>
        <w:jc w:val="center"/>
        <w:rPr>
          <w:b/>
          <w:sz w:val="36"/>
          <w:lang w:val="pt-PT"/>
        </w:rPr>
      </w:pPr>
    </w:p>
    <w:p w14:paraId="48A534B6" w14:textId="77777777" w:rsidR="00D154A7" w:rsidRPr="002C7B7F" w:rsidRDefault="00D154A7" w:rsidP="00D154A7">
      <w:pPr>
        <w:pStyle w:val="AssinaturadeEmail"/>
        <w:jc w:val="center"/>
        <w:rPr>
          <w:b/>
          <w:sz w:val="36"/>
          <w:lang w:val="pt-PT"/>
        </w:rPr>
      </w:pPr>
    </w:p>
    <w:p w14:paraId="04E40EE6" w14:textId="77777777" w:rsidR="00D154A7" w:rsidRPr="002C7B7F" w:rsidRDefault="00D154A7" w:rsidP="00D154A7">
      <w:pPr>
        <w:pStyle w:val="AssinaturadeEmail"/>
        <w:jc w:val="center"/>
        <w:rPr>
          <w:b/>
          <w:sz w:val="36"/>
          <w:lang w:val="pt-PT"/>
        </w:rPr>
      </w:pPr>
    </w:p>
    <w:p w14:paraId="3C1C4CCB" w14:textId="77777777" w:rsidR="000E7766" w:rsidRPr="002C7B7F" w:rsidRDefault="00D154A7" w:rsidP="00D154A7">
      <w:pPr>
        <w:pStyle w:val="AssinaturadeEmail"/>
        <w:jc w:val="center"/>
        <w:rPr>
          <w:b/>
          <w:color w:val="BFBFBF" w:themeColor="background1" w:themeShade="BF"/>
          <w:sz w:val="36"/>
          <w:lang w:val="pt-PT"/>
        </w:rPr>
        <w:sectPr w:rsidR="000E7766" w:rsidRPr="002C7B7F" w:rsidSect="000B4B63">
          <w:pgSz w:w="11906" w:h="16838"/>
          <w:pgMar w:top="1985" w:right="1474" w:bottom="1418" w:left="1985" w:header="709" w:footer="709" w:gutter="0"/>
          <w:pgNumType w:fmt="lowerRoman"/>
          <w:cols w:space="708"/>
          <w:titlePg/>
          <w:docGrid w:linePitch="360"/>
        </w:sectPr>
      </w:pPr>
      <w:r w:rsidRPr="002C7B7F">
        <w:rPr>
          <w:b/>
          <w:color w:val="BFBFBF" w:themeColor="background1" w:themeShade="BF"/>
          <w:sz w:val="36"/>
          <w:lang w:val="pt-PT"/>
        </w:rPr>
        <w:t>Inserir página em branco apenas se necessário de modo a que a próxima secção come</w:t>
      </w:r>
      <w:r w:rsidR="00A55DD4" w:rsidRPr="002C7B7F">
        <w:rPr>
          <w:b/>
          <w:color w:val="BFBFBF" w:themeColor="background1" w:themeShade="BF"/>
          <w:sz w:val="36"/>
          <w:lang w:val="pt-PT"/>
        </w:rPr>
        <w:t>c</w:t>
      </w:r>
      <w:r w:rsidRPr="002C7B7F">
        <w:rPr>
          <w:b/>
          <w:color w:val="BFBFBF" w:themeColor="background1" w:themeShade="BF"/>
          <w:sz w:val="36"/>
          <w:lang w:val="pt-PT"/>
        </w:rPr>
        <w:t>e numa página à direita</w:t>
      </w:r>
    </w:p>
    <w:p w14:paraId="24BAED47" w14:textId="77777777" w:rsidR="00D154A7" w:rsidRPr="002C7B7F" w:rsidRDefault="00DF4932" w:rsidP="0010069C">
      <w:pPr>
        <w:pStyle w:val="Ttulo"/>
        <w:rPr>
          <w:lang w:val="pt-PT"/>
        </w:rPr>
      </w:pPr>
      <w:r w:rsidRPr="002C7B7F">
        <w:rPr>
          <w:lang w:val="pt-PT"/>
        </w:rPr>
        <w:lastRenderedPageBreak/>
        <w:t>Acrónimos</w:t>
      </w:r>
      <w:r w:rsidR="00D154A7" w:rsidRPr="002C7B7F">
        <w:rPr>
          <w:lang w:val="pt-PT"/>
        </w:rPr>
        <w:t xml:space="preserve"> e Símbolos</w:t>
      </w:r>
    </w:p>
    <w:p w14:paraId="322D74FE" w14:textId="77777777" w:rsidR="00D154A7" w:rsidRPr="002C7B7F" w:rsidRDefault="00D154A7" w:rsidP="00D154A7">
      <w:pPr>
        <w:pStyle w:val="TextosemFormatao"/>
        <w:rPr>
          <w:lang w:val="pt-PT"/>
        </w:rPr>
      </w:pPr>
    </w:p>
    <w:p w14:paraId="14EDF098" w14:textId="77777777" w:rsidR="00D154A7" w:rsidRPr="002C7B7F" w:rsidRDefault="00D154A7" w:rsidP="00D154A7">
      <w:pPr>
        <w:rPr>
          <w:b/>
          <w:sz w:val="28"/>
          <w:lang w:val="pt-PT"/>
        </w:rPr>
      </w:pPr>
      <w:r w:rsidRPr="002C7B7F">
        <w:rPr>
          <w:b/>
          <w:sz w:val="28"/>
          <w:lang w:val="pt-PT"/>
        </w:rPr>
        <w:t>Lista de A</w:t>
      </w:r>
      <w:r w:rsidR="00DF4932" w:rsidRPr="002C7B7F">
        <w:rPr>
          <w:b/>
          <w:sz w:val="28"/>
          <w:lang w:val="pt-PT"/>
        </w:rPr>
        <w:t xml:space="preserve">crónimos </w:t>
      </w:r>
    </w:p>
    <w:p w14:paraId="35322515" w14:textId="112FD5EA" w:rsidR="00D154A7" w:rsidRPr="002C7B7F" w:rsidRDefault="00D154A7" w:rsidP="007366C5">
      <w:pPr>
        <w:rPr>
          <w:lang w:val="pt-PT"/>
        </w:rPr>
      </w:pPr>
      <w:r w:rsidRPr="002C7B7F">
        <w:rPr>
          <w:b/>
          <w:lang w:val="pt-PT"/>
        </w:rPr>
        <w:t>IA</w:t>
      </w:r>
      <w:r w:rsidRPr="002C7B7F">
        <w:rPr>
          <w:lang w:val="pt-PT"/>
        </w:rPr>
        <w:tab/>
      </w:r>
      <w:r w:rsidRPr="002C7B7F">
        <w:rPr>
          <w:lang w:val="pt-PT"/>
        </w:rPr>
        <w:tab/>
        <w:t xml:space="preserve"> Inteligência Artificial</w:t>
      </w:r>
    </w:p>
    <w:p w14:paraId="5FC57051" w14:textId="77777777" w:rsidR="00DF4932" w:rsidRPr="002C7B7F" w:rsidRDefault="00CE0B8B" w:rsidP="00CE0B8B">
      <w:pPr>
        <w:rPr>
          <w:b/>
          <w:sz w:val="28"/>
          <w:lang w:val="pt-PT"/>
        </w:rPr>
      </w:pPr>
      <w:r w:rsidRPr="002C7B7F">
        <w:rPr>
          <w:b/>
          <w:sz w:val="28"/>
          <w:lang w:val="pt-PT"/>
        </w:rPr>
        <w:t>Lista de Símbolos</w:t>
      </w:r>
    </w:p>
    <w:p w14:paraId="3472BD86" w14:textId="77777777" w:rsidR="00CE0B8B" w:rsidRPr="002C7B7F" w:rsidRDefault="00CE0B8B" w:rsidP="00CE0B8B">
      <w:pPr>
        <w:rPr>
          <w:lang w:val="pt-PT"/>
        </w:rPr>
      </w:pPr>
      <w:r w:rsidRPr="002C7B7F">
        <w:rPr>
          <w:b/>
          <w:lang w:val="pt-PT"/>
        </w:rPr>
        <w:t>β</w:t>
      </w:r>
      <w:r w:rsidRPr="002C7B7F">
        <w:rPr>
          <w:lang w:val="pt-PT"/>
        </w:rPr>
        <w:tab/>
      </w:r>
      <w:r w:rsidRPr="002C7B7F">
        <w:rPr>
          <w:lang w:val="pt-PT"/>
        </w:rPr>
        <w:tab/>
      </w:r>
      <w:r w:rsidRPr="002C7B7F">
        <w:rPr>
          <w:lang w:val="pt-PT"/>
        </w:rPr>
        <w:tab/>
        <w:t>Largura de banda</w:t>
      </w:r>
    </w:p>
    <w:p w14:paraId="41358D8A" w14:textId="77777777" w:rsidR="00CE0B8B" w:rsidRPr="002C7B7F" w:rsidRDefault="00CE0B8B">
      <w:pPr>
        <w:rPr>
          <w:rFonts w:ascii="Consolas" w:hAnsi="Consolas" w:cs="Consolas"/>
          <w:sz w:val="21"/>
          <w:szCs w:val="21"/>
          <w:lang w:val="pt-PT"/>
        </w:rPr>
      </w:pPr>
      <w:r w:rsidRPr="002C7B7F">
        <w:rPr>
          <w:lang w:val="pt-PT"/>
        </w:rPr>
        <w:br w:type="page"/>
      </w:r>
    </w:p>
    <w:p w14:paraId="3E83B9EE" w14:textId="77777777" w:rsidR="00CE0B8B" w:rsidRPr="002C7B7F" w:rsidRDefault="00CE0B8B" w:rsidP="00CE0B8B">
      <w:pPr>
        <w:pStyle w:val="TextosemFormatao"/>
        <w:rPr>
          <w:lang w:val="pt-PT"/>
        </w:rPr>
      </w:pPr>
    </w:p>
    <w:p w14:paraId="5E80AE49" w14:textId="77777777" w:rsidR="00CE0B8B" w:rsidRPr="002C7B7F" w:rsidRDefault="00CE0B8B" w:rsidP="00CE0B8B">
      <w:pPr>
        <w:pStyle w:val="TextosemFormatao"/>
        <w:rPr>
          <w:lang w:val="pt-PT"/>
        </w:rPr>
      </w:pPr>
    </w:p>
    <w:p w14:paraId="09AB03A9" w14:textId="77777777" w:rsidR="00CE0B8B" w:rsidRPr="002C7B7F" w:rsidRDefault="00CE0B8B" w:rsidP="00CE0B8B">
      <w:pPr>
        <w:pStyle w:val="TextosemFormatao"/>
        <w:rPr>
          <w:lang w:val="pt-PT"/>
        </w:rPr>
      </w:pPr>
    </w:p>
    <w:p w14:paraId="00B81568" w14:textId="77777777" w:rsidR="00CE0B8B" w:rsidRPr="002C7B7F" w:rsidRDefault="00CE0B8B" w:rsidP="00CE0B8B">
      <w:pPr>
        <w:pStyle w:val="TextosemFormatao"/>
        <w:rPr>
          <w:lang w:val="pt-PT"/>
        </w:rPr>
      </w:pPr>
    </w:p>
    <w:p w14:paraId="3119F44C" w14:textId="77777777" w:rsidR="00CE0B8B" w:rsidRPr="002C7B7F" w:rsidRDefault="00CE0B8B" w:rsidP="00CE0B8B">
      <w:pPr>
        <w:pStyle w:val="TextosemFormatao"/>
        <w:rPr>
          <w:lang w:val="pt-PT"/>
        </w:rPr>
      </w:pPr>
    </w:p>
    <w:p w14:paraId="4BBDE652" w14:textId="77777777" w:rsidR="00CE0B8B" w:rsidRPr="002C7B7F" w:rsidRDefault="00CE0B8B" w:rsidP="00CE0B8B">
      <w:pPr>
        <w:pStyle w:val="TextosemFormatao"/>
        <w:rPr>
          <w:lang w:val="pt-PT"/>
        </w:rPr>
      </w:pPr>
    </w:p>
    <w:p w14:paraId="4F39AD8B" w14:textId="77777777" w:rsidR="00CE0B8B" w:rsidRPr="002C7B7F" w:rsidRDefault="00CE0B8B" w:rsidP="00CE0B8B">
      <w:pPr>
        <w:pStyle w:val="TextosemFormatao"/>
        <w:rPr>
          <w:lang w:val="pt-PT"/>
        </w:rPr>
      </w:pPr>
    </w:p>
    <w:p w14:paraId="72C3963E" w14:textId="77777777" w:rsidR="00481C22" w:rsidRPr="002C7B7F" w:rsidRDefault="00CE0B8B" w:rsidP="00CE0B8B">
      <w:pPr>
        <w:pStyle w:val="AssinaturadeEmail"/>
        <w:jc w:val="center"/>
        <w:rPr>
          <w:b/>
          <w:color w:val="BFBFBF" w:themeColor="background1" w:themeShade="BF"/>
          <w:sz w:val="36"/>
          <w:lang w:val="pt-PT"/>
        </w:rPr>
      </w:pPr>
      <w:r w:rsidRPr="002C7B7F">
        <w:rPr>
          <w:b/>
          <w:color w:val="BFBFBF" w:themeColor="background1" w:themeShade="BF"/>
          <w:sz w:val="36"/>
          <w:lang w:val="pt-PT"/>
        </w:rPr>
        <w:t>Inserir página em branco apenas se necessário de modo a que a próxima secção come</w:t>
      </w:r>
      <w:r w:rsidR="00A55DD4" w:rsidRPr="002C7B7F">
        <w:rPr>
          <w:b/>
          <w:color w:val="BFBFBF" w:themeColor="background1" w:themeShade="BF"/>
          <w:sz w:val="36"/>
          <w:lang w:val="pt-PT"/>
        </w:rPr>
        <w:t>c</w:t>
      </w:r>
      <w:r w:rsidRPr="002C7B7F">
        <w:rPr>
          <w:b/>
          <w:color w:val="BFBFBF" w:themeColor="background1" w:themeShade="BF"/>
          <w:sz w:val="36"/>
          <w:lang w:val="pt-PT"/>
        </w:rPr>
        <w:t>e numa página à direita</w:t>
      </w:r>
    </w:p>
    <w:p w14:paraId="5467C62D" w14:textId="77777777" w:rsidR="00971D76" w:rsidRPr="002C7B7F" w:rsidRDefault="00971D76" w:rsidP="00CE0B8B">
      <w:pPr>
        <w:pStyle w:val="AssinaturadeEmail"/>
        <w:jc w:val="center"/>
        <w:rPr>
          <w:b/>
          <w:color w:val="BFBFBF" w:themeColor="background1" w:themeShade="BF"/>
          <w:sz w:val="36"/>
          <w:lang w:val="pt-PT"/>
        </w:rPr>
      </w:pPr>
    </w:p>
    <w:p w14:paraId="2C2A9DB7" w14:textId="77777777" w:rsidR="00971D76" w:rsidRPr="002C7B7F" w:rsidRDefault="00971D76">
      <w:pPr>
        <w:rPr>
          <w:b/>
          <w:color w:val="BFBFBF" w:themeColor="background1" w:themeShade="BF"/>
          <w:sz w:val="36"/>
          <w:lang w:val="pt-PT"/>
        </w:rPr>
        <w:sectPr w:rsidR="00971D76" w:rsidRPr="002C7B7F" w:rsidSect="000B4B63">
          <w:footerReference w:type="even" r:id="rId14"/>
          <w:pgSz w:w="11906" w:h="16838"/>
          <w:pgMar w:top="1985" w:right="1474" w:bottom="1418" w:left="1985" w:header="709" w:footer="709" w:gutter="0"/>
          <w:pgNumType w:fmt="lowerRoman"/>
          <w:cols w:space="708"/>
          <w:titlePg/>
          <w:docGrid w:linePitch="360"/>
        </w:sectPr>
      </w:pPr>
    </w:p>
    <w:p w14:paraId="79F1487F" w14:textId="6B237A70" w:rsidR="00424E04" w:rsidRDefault="00AB22FC" w:rsidP="00395B16">
      <w:pPr>
        <w:pStyle w:val="Ttulo1"/>
      </w:pPr>
      <w:bookmarkStart w:id="30" w:name="_Toc312707138"/>
      <w:bookmarkStart w:id="31" w:name="_Toc61788908"/>
      <w:bookmarkStart w:id="32" w:name="_Toc55708697"/>
      <w:bookmarkStart w:id="33" w:name="_Toc110319565"/>
      <w:bookmarkEnd w:id="30"/>
      <w:r>
        <w:lastRenderedPageBreak/>
        <w:t>Introduction</w:t>
      </w:r>
      <w:bookmarkEnd w:id="31"/>
    </w:p>
    <w:p w14:paraId="4B1D07B5" w14:textId="4E19DBD4" w:rsidR="00B06751" w:rsidRPr="00B12037" w:rsidRDefault="00B12037" w:rsidP="00B06751">
      <w:r w:rsidRPr="00B12037">
        <w:t xml:space="preserve">This chapter has as </w:t>
      </w:r>
      <w:r>
        <w:t xml:space="preserve">exclusive purpose to introduce the </w:t>
      </w:r>
      <w:r w:rsidR="00676A71">
        <w:t xml:space="preserve">work that is described by this document. It contains </w:t>
      </w:r>
      <w:r w:rsidR="0008187F">
        <w:t>the scope definition, the purpose that the work tries to achieve</w:t>
      </w:r>
      <w:r w:rsidR="007E6095">
        <w:t>, the intrinsic value that is provided to the society by it and an overall structure of this document.</w:t>
      </w:r>
    </w:p>
    <w:p w14:paraId="38773A3B" w14:textId="453CF981" w:rsidR="00424E04" w:rsidRDefault="00C44794" w:rsidP="00A15C66">
      <w:pPr>
        <w:pStyle w:val="Ttulo2"/>
        <w:rPr>
          <w:lang w:val="pt-PT"/>
        </w:rPr>
      </w:pPr>
      <w:bookmarkStart w:id="34" w:name="_Toc61788909"/>
      <w:bookmarkEnd w:id="32"/>
      <w:bookmarkEnd w:id="33"/>
      <w:r>
        <w:rPr>
          <w:lang w:val="pt-PT"/>
        </w:rPr>
        <w:t>Context</w:t>
      </w:r>
      <w:bookmarkEnd w:id="34"/>
    </w:p>
    <w:p w14:paraId="3478AFF8" w14:textId="5FE8A3EE" w:rsidR="00B75360" w:rsidRDefault="00AE7877" w:rsidP="00AE7877">
      <w:r w:rsidRPr="00AE7877">
        <w:t>Over the years that c</w:t>
      </w:r>
      <w:r>
        <w:t xml:space="preserve">ompose our humanity, </w:t>
      </w:r>
      <w:r w:rsidR="0014113A">
        <w:t xml:space="preserve">music has been part of the human nature. Rhythm and sounds are </w:t>
      </w:r>
      <w:proofErr w:type="gramStart"/>
      <w:r w:rsidR="0014113A">
        <w:t>fairly easily</w:t>
      </w:r>
      <w:proofErr w:type="gramEnd"/>
      <w:r w:rsidR="0014113A">
        <w:t xml:space="preserve"> categorized into music genres.</w:t>
      </w:r>
      <w:r w:rsidR="00B75360">
        <w:t xml:space="preserve"> Classifying a music into genres has never been a problem for humans, </w:t>
      </w:r>
      <w:proofErr w:type="gramStart"/>
      <w:r w:rsidR="00B75360">
        <w:t>as long as</w:t>
      </w:r>
      <w:proofErr w:type="gramEnd"/>
      <w:r w:rsidR="00B75360">
        <w:t xml:space="preserve"> they previously understand the concept. It is a task that can be accomplished even by listening to only a small extract of music, </w:t>
      </w:r>
      <w:r w:rsidR="008F3435">
        <w:t>even of five seconds or less.</w:t>
      </w:r>
      <w:r w:rsidR="0005272D">
        <w:t xml:space="preserve"> Subgenres are also easily identifiable by humans, assuming they are familiarized with the genre in question. For example, for someone who know trance music, it should also easily identify </w:t>
      </w:r>
      <w:proofErr w:type="gramStart"/>
      <w:r w:rsidR="0005272D">
        <w:t>it’s</w:t>
      </w:r>
      <w:proofErr w:type="gramEnd"/>
      <w:r w:rsidR="0005272D">
        <w:t xml:space="preserve"> subgenres, for instance, </w:t>
      </w:r>
      <w:proofErr w:type="spellStart"/>
      <w:r w:rsidR="0005272D">
        <w:t>psy</w:t>
      </w:r>
      <w:proofErr w:type="spellEnd"/>
      <w:r w:rsidR="0005272D">
        <w:t xml:space="preserve">-trance, melodic-trance, </w:t>
      </w:r>
      <w:r w:rsidR="000B1342">
        <w:t>hardstyle, amongst many others.</w:t>
      </w:r>
    </w:p>
    <w:p w14:paraId="2283A7DC" w14:textId="5E5A1C16" w:rsidR="000B1342" w:rsidRDefault="0055124A" w:rsidP="00AE7877">
      <w:r>
        <w:t xml:space="preserve">With the increasing number of songs reaching </w:t>
      </w:r>
      <w:r w:rsidR="00B70D46">
        <w:t>peak</w:t>
      </w:r>
      <w:r>
        <w:t xml:space="preserve"> levels every day</w:t>
      </w:r>
      <w:r w:rsidR="00B70D46">
        <w:t xml:space="preserve">, it becomes humanly impossible </w:t>
      </w:r>
      <w:r w:rsidR="00A51009">
        <w:t xml:space="preserve">to classify each song individually. </w:t>
      </w:r>
    </w:p>
    <w:p w14:paraId="395FC90C" w14:textId="60184377" w:rsidR="00A51009" w:rsidRDefault="004D16F1" w:rsidP="00AE7877">
      <w:r>
        <w:t>The music streaming service industry</w:t>
      </w:r>
      <w:r w:rsidR="0014113A">
        <w:t xml:space="preserve"> is growing at a fast pace, and now there is more offer for consumers than ever before.</w:t>
      </w:r>
    </w:p>
    <w:p w14:paraId="172467DD" w14:textId="64B10021" w:rsidR="00C23438" w:rsidRDefault="00C23438" w:rsidP="00AE7877">
      <w:r>
        <w:t xml:space="preserve">As </w:t>
      </w:r>
      <w:r w:rsidR="00DC3D5E">
        <w:t>the consumption of music through music streaming services become more and more a standard, it also become</w:t>
      </w:r>
      <w:r w:rsidR="0014113A">
        <w:t>s</w:t>
      </w:r>
      <w:r w:rsidR="00DC3D5E">
        <w:t xml:space="preserve"> </w:t>
      </w:r>
      <w:r w:rsidR="0014113A">
        <w:t>imperative</w:t>
      </w:r>
      <w:r w:rsidR="00DC3D5E">
        <w:t xml:space="preserve"> to guarantee that a good quality</w:t>
      </w:r>
      <w:r w:rsidR="000B0851">
        <w:t xml:space="preserve"> </w:t>
      </w:r>
      <w:r w:rsidR="00DC3D5E">
        <w:t>service is provided.</w:t>
      </w:r>
    </w:p>
    <w:p w14:paraId="4E7ED9F3" w14:textId="3894B9D5" w:rsidR="00020228" w:rsidRDefault="00DC3D5E" w:rsidP="00AE7877">
      <w:r>
        <w:t xml:space="preserve">That implies a </w:t>
      </w:r>
      <w:proofErr w:type="gramStart"/>
      <w:r>
        <w:t>state of the art</w:t>
      </w:r>
      <w:proofErr w:type="gramEnd"/>
      <w:r>
        <w:t xml:space="preserve"> music genre classification, with </w:t>
      </w:r>
      <w:r w:rsidRPr="00047637">
        <w:t>accurate</w:t>
      </w:r>
      <w:r>
        <w:t xml:space="preserve"> subgenre </w:t>
      </w:r>
      <w:r w:rsidR="007C0E87">
        <w:t xml:space="preserve">labelling. As it becomes impossible for a human, or </w:t>
      </w:r>
      <w:r w:rsidR="00D5201C">
        <w:t xml:space="preserve">group of humans, to classify the entire catalogue of music available, </w:t>
      </w:r>
      <w:r w:rsidR="00020228" w:rsidRPr="00020228">
        <w:t xml:space="preserve">the question that this </w:t>
      </w:r>
      <w:r w:rsidR="0014113A">
        <w:t>dissertation</w:t>
      </w:r>
      <w:r w:rsidR="00020228" w:rsidRPr="00020228">
        <w:t xml:space="preserve"> tries to answer is whether a machine learning system </w:t>
      </w:r>
      <w:proofErr w:type="gramStart"/>
      <w:r w:rsidR="00020228" w:rsidRPr="00020228">
        <w:t>is capable of doing</w:t>
      </w:r>
      <w:proofErr w:type="gramEnd"/>
      <w:r w:rsidR="00020228" w:rsidRPr="00020228">
        <w:t xml:space="preserve"> music genre classification faster and more reliable that a human does.</w:t>
      </w:r>
      <w:r w:rsidR="00020228">
        <w:t xml:space="preserve"> </w:t>
      </w:r>
    </w:p>
    <w:p w14:paraId="66DF4133" w14:textId="1C54A799" w:rsidR="004F67FE" w:rsidRDefault="000E1F24" w:rsidP="00AE7877">
      <w:r>
        <w:lastRenderedPageBreak/>
        <w:t>Nowadays, the</w:t>
      </w:r>
      <w:r w:rsidR="0062798F">
        <w:t xml:space="preserve"> mainstream music streaming companies like Spotify, Apple, Amazon, and many other heavily really on </w:t>
      </w:r>
      <w:r w:rsidR="0014113A">
        <w:t>machine learning algorithms to</w:t>
      </w:r>
      <w:r w:rsidR="0062798F">
        <w:t xml:space="preserve"> </w:t>
      </w:r>
      <w:r w:rsidR="0014113A">
        <w:t>automatically perform</w:t>
      </w:r>
      <w:r w:rsidR="00157C6D">
        <w:t xml:space="preserve"> music genre classification</w:t>
      </w:r>
      <w:r w:rsidR="0014113A">
        <w:t>.</w:t>
      </w:r>
    </w:p>
    <w:p w14:paraId="54D3E989" w14:textId="5B7B644A" w:rsidR="00A87C14" w:rsidDel="00A87C14" w:rsidRDefault="00A87C14" w:rsidP="00A87C14">
      <w:pPr>
        <w:rPr>
          <w:del w:id="35" w:author="Gustavo Moreira" w:date="2020-11-14T16:35:00Z"/>
        </w:rPr>
      </w:pPr>
      <w:r>
        <w:t>Previous work on music genre classification based on machine learning techniques achieved a top accuracy of 74% (</w:t>
      </w:r>
      <w:proofErr w:type="spellStart"/>
      <w:r>
        <w:t>Landsdown</w:t>
      </w:r>
      <w:proofErr w:type="spellEnd"/>
      <w:r>
        <w:t xml:space="preserve">, 2019). It is extremely important to keep researching on this topic, improving the accuracies of the </w:t>
      </w:r>
      <w:del w:id="36" w:author="Fátima Rodrigues" w:date="2020-11-17T19:02:00Z">
        <w:r w:rsidDel="008451A3">
          <w:delText xml:space="preserve">algorithm </w:delText>
        </w:r>
      </w:del>
      <w:ins w:id="37" w:author="Fátima Rodrigues" w:date="2020-11-17T19:02:00Z">
        <w:r w:rsidR="008451A3">
          <w:t xml:space="preserve">classification models </w:t>
        </w:r>
      </w:ins>
      <w:r>
        <w:t>and expanding the genres that are classified.</w:t>
      </w:r>
      <w:del w:id="38" w:author="Gustavo Moreira" w:date="2020-11-14T16:35:00Z">
        <w:r w:rsidDel="00A87C14">
          <w:delText xml:space="preserve"> </w:delText>
        </w:r>
      </w:del>
    </w:p>
    <w:p w14:paraId="6A012192" w14:textId="52F6DD83" w:rsidR="00047637" w:rsidRPr="00AE7877" w:rsidRDefault="00047637" w:rsidP="00AE7877"/>
    <w:p w14:paraId="2AE037AA" w14:textId="50D4DAFC" w:rsidR="00CE6245" w:rsidRDefault="003B51B0" w:rsidP="00CE6245">
      <w:pPr>
        <w:pStyle w:val="Ttulo2"/>
        <w:rPr>
          <w:lang w:val="pt-PT"/>
        </w:rPr>
      </w:pPr>
      <w:bookmarkStart w:id="39" w:name="_Toc61788910"/>
      <w:r>
        <w:rPr>
          <w:lang w:val="pt-PT"/>
        </w:rPr>
        <w:t>Problem</w:t>
      </w:r>
      <w:bookmarkEnd w:id="39"/>
    </w:p>
    <w:p w14:paraId="10E1E7F7" w14:textId="1E4010CB" w:rsidR="00047637" w:rsidRDefault="0014113A" w:rsidP="00047637">
      <w:pPr>
        <w:rPr>
          <w:lang w:val="en-US"/>
        </w:rPr>
      </w:pPr>
      <w:r>
        <w:rPr>
          <w:lang w:val="en-US"/>
        </w:rPr>
        <w:t xml:space="preserve">Today the worldwide music catalog, thanks to globalization, increase of accessibility to the internet and quality of life improvement of the society in general, allows to the general population to consume music by paying a monthly fee to a streaming service, which on the other hand, should provide a service of quality </w:t>
      </w:r>
      <w:proofErr w:type="gramStart"/>
      <w:r>
        <w:rPr>
          <w:lang w:val="en-US"/>
        </w:rPr>
        <w:t>an</w:t>
      </w:r>
      <w:proofErr w:type="gramEnd"/>
      <w:r>
        <w:rPr>
          <w:lang w:val="en-US"/>
        </w:rPr>
        <w:t xml:space="preserve"> rigorous content.</w:t>
      </w:r>
    </w:p>
    <w:p w14:paraId="65A6DDBE" w14:textId="60BC724A" w:rsidR="00F665C9" w:rsidRDefault="00047637" w:rsidP="00047637">
      <w:pPr>
        <w:rPr>
          <w:ins w:id="40" w:author="Gustavo Moreira" w:date="2020-11-14T16:50:00Z"/>
          <w:lang w:val="en-US"/>
        </w:rPr>
      </w:pPr>
      <w:r>
        <w:rPr>
          <w:lang w:val="en-US"/>
        </w:rPr>
        <w:t>If the statement above is not enough to convince the reader that the amount of data that is being uploaded to the internet and made available to consumers</w:t>
      </w:r>
      <w:ins w:id="41" w:author="Gustavo Moreira" w:date="2020-11-14T16:49:00Z">
        <w:r>
          <w:rPr>
            <w:lang w:val="en-US"/>
          </w:rPr>
          <w:t xml:space="preserve"> </w:t>
        </w:r>
        <w:r w:rsidR="00F665C9">
          <w:rPr>
            <w:lang w:val="en-US"/>
          </w:rPr>
          <w:t>is massive</w:t>
        </w:r>
      </w:ins>
      <w:ins w:id="42" w:author="Gustavo Moreira" w:date="2020-11-14T16:50:00Z">
        <w:r w:rsidR="00F665C9">
          <w:rPr>
            <w:lang w:val="en-US"/>
          </w:rPr>
          <w:t>, the following mathematical analysis will help statistically understand the scale of the problem.</w:t>
        </w:r>
      </w:ins>
    </w:p>
    <w:p w14:paraId="38795913" w14:textId="716CCDAD" w:rsidR="00F665C9" w:rsidRDefault="00F665C9" w:rsidP="00047637">
      <w:pPr>
        <w:rPr>
          <w:ins w:id="43" w:author="Gustavo Moreira" w:date="2020-11-14T16:52:00Z"/>
          <w:lang w:val="en-US"/>
        </w:rPr>
      </w:pPr>
      <w:ins w:id="44" w:author="Gustavo Moreira" w:date="2020-11-14T16:51:00Z">
        <w:r>
          <w:rPr>
            <w:lang w:val="en-US"/>
          </w:rPr>
          <w:t xml:space="preserve">The average </w:t>
        </w:r>
      </w:ins>
      <w:r w:rsidR="00020228">
        <w:rPr>
          <w:lang w:val="en-US"/>
        </w:rPr>
        <w:t>duration</w:t>
      </w:r>
      <w:ins w:id="45" w:author="Gustavo Moreira" w:date="2020-11-14T16:51:00Z">
        <w:r>
          <w:rPr>
            <w:lang w:val="en-US"/>
          </w:rPr>
          <w:t xml:space="preserve"> of a song </w:t>
        </w:r>
      </w:ins>
      <w:ins w:id="46" w:author="Gustavo Moreira" w:date="2020-11-14T16:52:00Z">
        <w:r>
          <w:rPr>
            <w:lang w:val="en-US"/>
          </w:rPr>
          <w:t xml:space="preserve">is three to five minutes. </w:t>
        </w:r>
        <w:proofErr w:type="gramStart"/>
        <w:r>
          <w:rPr>
            <w:lang w:val="en-US"/>
          </w:rPr>
          <w:t>For the purpose of</w:t>
        </w:r>
        <w:proofErr w:type="gramEnd"/>
        <w:r>
          <w:rPr>
            <w:lang w:val="en-US"/>
          </w:rPr>
          <w:t xml:space="preserve"> this </w:t>
        </w:r>
      </w:ins>
      <w:r w:rsidR="00020228">
        <w:rPr>
          <w:lang w:val="en-US"/>
        </w:rPr>
        <w:t>study</w:t>
      </w:r>
      <w:ins w:id="47" w:author="Gustavo Moreira" w:date="2020-11-14T16:52:00Z">
        <w:r>
          <w:rPr>
            <w:lang w:val="en-US"/>
          </w:rPr>
          <w:t xml:space="preserve">, let’s assume that the average length of a song is four minutes. </w:t>
        </w:r>
      </w:ins>
    </w:p>
    <w:p w14:paraId="3E40D265" w14:textId="5C9CB8E2" w:rsidR="00F665C9" w:rsidRDefault="00F665C9" w:rsidP="00047637">
      <w:pPr>
        <w:rPr>
          <w:ins w:id="48" w:author="Gustavo Moreira" w:date="2020-11-14T16:54:00Z"/>
          <w:lang w:val="en-US"/>
        </w:rPr>
      </w:pPr>
      <w:ins w:id="49" w:author="Gustavo Moreira" w:date="2020-11-14T16:52:00Z">
        <w:r>
          <w:rPr>
            <w:lang w:val="en-US"/>
          </w:rPr>
          <w:t xml:space="preserve">The regular work </w:t>
        </w:r>
      </w:ins>
      <w:ins w:id="50" w:author="Gustavo Moreira" w:date="2020-11-14T16:53:00Z">
        <w:r>
          <w:rPr>
            <w:lang w:val="en-US"/>
          </w:rPr>
          <w:t>length during a single day is of eight hours, in other words, 4</w:t>
        </w:r>
      </w:ins>
      <w:ins w:id="51" w:author="Gustavo Moreira" w:date="2020-11-14T16:54:00Z">
        <w:r>
          <w:rPr>
            <w:lang w:val="en-US"/>
          </w:rPr>
          <w:t>80 minutes.</w:t>
        </w:r>
      </w:ins>
    </w:p>
    <w:p w14:paraId="036D8FCB" w14:textId="095B7259" w:rsidR="00F665C9" w:rsidRDefault="00F665C9" w:rsidP="00047637">
      <w:pPr>
        <w:rPr>
          <w:ins w:id="52" w:author="Gustavo Moreira" w:date="2020-11-14T16:55:00Z"/>
          <w:lang w:val="en-US"/>
        </w:rPr>
      </w:pPr>
      <w:ins w:id="53" w:author="Gustavo Moreira" w:date="2020-11-14T16:54:00Z">
        <w:r>
          <w:rPr>
            <w:lang w:val="en-US"/>
          </w:rPr>
          <w:t xml:space="preserve">If a single person spends every single minute of </w:t>
        </w:r>
        <w:proofErr w:type="gramStart"/>
        <w:r>
          <w:rPr>
            <w:lang w:val="en-US"/>
          </w:rPr>
          <w:t>it’s</w:t>
        </w:r>
        <w:proofErr w:type="gramEnd"/>
        <w:r>
          <w:rPr>
            <w:lang w:val="en-US"/>
          </w:rPr>
          <w:t xml:space="preserve"> working hours listening to music with the single task of classifying it</w:t>
        </w:r>
      </w:ins>
      <w:r w:rsidR="00020228">
        <w:rPr>
          <w:lang w:val="en-US"/>
        </w:rPr>
        <w:t>s</w:t>
      </w:r>
      <w:ins w:id="54" w:author="Gustavo Moreira" w:date="2020-11-14T16:54:00Z">
        <w:r>
          <w:rPr>
            <w:lang w:val="en-US"/>
          </w:rPr>
          <w:t xml:space="preserve"> gender, it would be able to only classify 120 songs </w:t>
        </w:r>
      </w:ins>
      <w:ins w:id="55" w:author="Gustavo Moreira" w:date="2020-11-14T16:55:00Z">
        <w:r>
          <w:rPr>
            <w:lang w:val="en-US"/>
          </w:rPr>
          <w:t>during a day.</w:t>
        </w:r>
      </w:ins>
    </w:p>
    <w:p w14:paraId="05E8E5D6" w14:textId="74A7E91F" w:rsidR="0014113A" w:rsidRDefault="0014113A" w:rsidP="00047637">
      <w:pPr>
        <w:rPr>
          <w:lang w:val="en-US"/>
        </w:rPr>
      </w:pPr>
      <w:r>
        <w:rPr>
          <w:lang w:val="en-US"/>
        </w:rPr>
        <w:t xml:space="preserve">In chapter 3, the amount of data related to music upload is analyzed and explored </w:t>
      </w:r>
      <w:r w:rsidR="00012867">
        <w:rPr>
          <w:lang w:val="en-US"/>
        </w:rPr>
        <w:t>in detail, where the reader can understand why relying only on humans to perform such task is currently considered hideous.</w:t>
      </w:r>
    </w:p>
    <w:p w14:paraId="2A0B0DA9" w14:textId="7027D8F3" w:rsidR="00F665C9" w:rsidRPr="00F665C9" w:rsidRDefault="00F665C9">
      <w:pPr>
        <w:rPr>
          <w:u w:val="single"/>
          <w:lang w:val="en-US"/>
          <w:rPrChange w:id="56" w:author="Gustavo Moreira" w:date="2020-11-14T16:59:00Z">
            <w:rPr>
              <w:lang w:val="pt-PT"/>
            </w:rPr>
          </w:rPrChange>
        </w:rPr>
        <w:pPrChange w:id="57" w:author="Gustavo Moreira" w:date="2020-11-14T16:44:00Z">
          <w:pPr>
            <w:pStyle w:val="Ttulo2"/>
          </w:pPr>
        </w:pPrChange>
      </w:pPr>
      <w:ins w:id="58" w:author="Gustavo Moreira" w:date="2020-11-14T16:58:00Z">
        <w:r>
          <w:rPr>
            <w:lang w:val="en-US"/>
          </w:rPr>
          <w:t>Machine learning is the main study topic, with the p</w:t>
        </w:r>
      </w:ins>
      <w:ins w:id="59" w:author="Gustavo Moreira" w:date="2020-11-14T16:59:00Z">
        <w:r>
          <w:rPr>
            <w:lang w:val="en-US"/>
          </w:rPr>
          <w:t>urpose of providing valuable assistan</w:t>
        </w:r>
      </w:ins>
      <w:r w:rsidR="00012867">
        <w:rPr>
          <w:lang w:val="en-US"/>
        </w:rPr>
        <w:t xml:space="preserve">ce </w:t>
      </w:r>
      <w:ins w:id="60" w:author="Gustavo Moreira" w:date="2020-11-14T16:59:00Z">
        <w:r>
          <w:rPr>
            <w:lang w:val="en-US"/>
          </w:rPr>
          <w:t xml:space="preserve">to humans </w:t>
        </w:r>
        <w:proofErr w:type="gramStart"/>
        <w:r>
          <w:rPr>
            <w:lang w:val="en-US"/>
          </w:rPr>
          <w:t>in order to</w:t>
        </w:r>
        <w:proofErr w:type="gramEnd"/>
        <w:r>
          <w:rPr>
            <w:lang w:val="en-US"/>
          </w:rPr>
          <w:t xml:space="preserve"> classify music genres.</w:t>
        </w:r>
      </w:ins>
    </w:p>
    <w:p w14:paraId="04A0A5CE" w14:textId="275235CD" w:rsidR="00EB2ED4" w:rsidRDefault="00AB22FC" w:rsidP="00EB2ED4">
      <w:pPr>
        <w:pStyle w:val="Ttulo2"/>
        <w:rPr>
          <w:ins w:id="61" w:author="Gustavo Moreira" w:date="2020-11-14T16:59:00Z"/>
          <w:lang w:val="pt-PT"/>
        </w:rPr>
      </w:pPr>
      <w:bookmarkStart w:id="62" w:name="_Toc61788911"/>
      <w:r>
        <w:rPr>
          <w:lang w:val="pt-PT"/>
        </w:rPr>
        <w:t>Objectives</w:t>
      </w:r>
      <w:bookmarkEnd w:id="62"/>
    </w:p>
    <w:p w14:paraId="17E6C561" w14:textId="28540EB8" w:rsidR="00F665C9" w:rsidRDefault="00F665C9" w:rsidP="00F665C9">
      <w:pPr>
        <w:rPr>
          <w:ins w:id="63" w:author="Gustavo Moreira" w:date="2020-11-14T17:03:00Z"/>
          <w:lang w:val="en-US"/>
        </w:rPr>
      </w:pPr>
      <w:ins w:id="64" w:author="Gustavo Moreira" w:date="2020-11-14T16:59:00Z">
        <w:r w:rsidRPr="00F665C9">
          <w:rPr>
            <w:lang w:val="en-US"/>
            <w:rPrChange w:id="65" w:author="Gustavo Moreira" w:date="2020-11-14T16:59:00Z">
              <w:rPr>
                <w:lang w:val="pt-PT"/>
              </w:rPr>
            </w:rPrChange>
          </w:rPr>
          <w:t>It is the purpose o</w:t>
        </w:r>
        <w:r>
          <w:rPr>
            <w:lang w:val="en-US"/>
          </w:rPr>
          <w:t>f th</w:t>
        </w:r>
      </w:ins>
      <w:ins w:id="66" w:author="Gustavo Moreira" w:date="2020-11-14T17:00:00Z">
        <w:r>
          <w:rPr>
            <w:lang w:val="en-US"/>
          </w:rPr>
          <w:t xml:space="preserve">is document to </w:t>
        </w:r>
        <w:r w:rsidR="00FA03B7">
          <w:rPr>
            <w:lang w:val="en-US"/>
          </w:rPr>
          <w:t xml:space="preserve">present a deep </w:t>
        </w:r>
        <w:proofErr w:type="gramStart"/>
        <w:r w:rsidR="00FA03B7">
          <w:rPr>
            <w:lang w:val="en-US"/>
          </w:rPr>
          <w:t>learning based</w:t>
        </w:r>
        <w:proofErr w:type="gramEnd"/>
        <w:r w:rsidR="00FA03B7">
          <w:rPr>
            <w:lang w:val="en-US"/>
          </w:rPr>
          <w:t xml:space="preserve"> solution</w:t>
        </w:r>
      </w:ins>
      <w:ins w:id="67" w:author="Gustavo Moreira" w:date="2020-11-14T17:02:00Z">
        <w:r w:rsidR="00FA03B7">
          <w:rPr>
            <w:lang w:val="en-US"/>
          </w:rPr>
          <w:t xml:space="preserve"> that </w:t>
        </w:r>
      </w:ins>
      <w:ins w:id="68" w:author="Gustavo Moreira" w:date="2020-11-14T17:03:00Z">
        <w:r w:rsidR="00FA03B7">
          <w:rPr>
            <w:lang w:val="en-US"/>
          </w:rPr>
          <w:t>improves the speed of music genre classification, without losing the accuracy that is obtained by humans.</w:t>
        </w:r>
      </w:ins>
    </w:p>
    <w:p w14:paraId="3BC575F2" w14:textId="4793F126" w:rsidR="00FA03B7" w:rsidRDefault="00FA03B7" w:rsidP="00F665C9">
      <w:pPr>
        <w:rPr>
          <w:ins w:id="69" w:author="Gustavo Moreira" w:date="2020-11-14T17:05:00Z"/>
          <w:lang w:val="en-US"/>
        </w:rPr>
      </w:pPr>
      <w:ins w:id="70" w:author="Gustavo Moreira" w:date="2020-11-14T17:03:00Z">
        <w:r>
          <w:rPr>
            <w:lang w:val="en-US"/>
          </w:rPr>
          <w:t xml:space="preserve">This </w:t>
        </w:r>
      </w:ins>
      <w:ins w:id="71" w:author="Gustavo Moreira" w:date="2020-11-14T17:04:00Z">
        <w:r>
          <w:rPr>
            <w:lang w:val="en-US"/>
          </w:rPr>
          <w:t xml:space="preserve">objective is wide in the spectrum regarding the meaning that can be associated to it. Therefore, defining sub objectives can help </w:t>
        </w:r>
      </w:ins>
      <w:ins w:id="72" w:author="Gustavo Moreira" w:date="2020-11-14T17:05:00Z">
        <w:r>
          <w:rPr>
            <w:lang w:val="en-US"/>
          </w:rPr>
          <w:t xml:space="preserve">reduce the spectrum of the goal and provide valuable assistance to achieve the </w:t>
        </w:r>
        <w:del w:id="73" w:author="Fátima Rodrigues" w:date="2020-11-17T19:07:00Z">
          <w:r w:rsidDel="008451A3">
            <w:rPr>
              <w:lang w:val="en-US"/>
            </w:rPr>
            <w:delText>defined</w:delText>
          </w:r>
        </w:del>
      </w:ins>
      <w:ins w:id="74" w:author="Fátima Rodrigues" w:date="2020-11-17T19:07:00Z">
        <w:r w:rsidR="008451A3">
          <w:rPr>
            <w:lang w:val="en-US"/>
          </w:rPr>
          <w:t>main</w:t>
        </w:r>
      </w:ins>
      <w:ins w:id="75" w:author="Gustavo Moreira" w:date="2020-11-14T17:05:00Z">
        <w:r>
          <w:rPr>
            <w:lang w:val="en-US"/>
          </w:rPr>
          <w:t xml:space="preserve"> objective. Having this in consideration, the sub objectives are the following:</w:t>
        </w:r>
      </w:ins>
    </w:p>
    <w:p w14:paraId="140A2106" w14:textId="07F1044E" w:rsidR="00FA03B7" w:rsidRDefault="00FA03B7">
      <w:pPr>
        <w:pStyle w:val="PargrafodaLista"/>
        <w:numPr>
          <w:ilvl w:val="0"/>
          <w:numId w:val="9"/>
        </w:numPr>
        <w:ind w:left="360"/>
        <w:rPr>
          <w:ins w:id="76" w:author="Gustavo Moreira" w:date="2020-11-14T17:07:00Z"/>
          <w:lang w:val="en-US"/>
        </w:rPr>
        <w:pPrChange w:id="77" w:author="Gustavo Moreira" w:date="2020-11-14T17:16:00Z">
          <w:pPr>
            <w:pStyle w:val="PargrafodaLista"/>
            <w:numPr>
              <w:numId w:val="9"/>
            </w:numPr>
            <w:ind w:left="720" w:hanging="360"/>
          </w:pPr>
        </w:pPrChange>
      </w:pPr>
      <w:ins w:id="78" w:author="Gustavo Moreira" w:date="2020-11-14T17:06:00Z">
        <w:r>
          <w:rPr>
            <w:lang w:val="en-US"/>
          </w:rPr>
          <w:lastRenderedPageBreak/>
          <w:t xml:space="preserve">Study previous work developed with the single purpose of classify music genres automatically. Machine and deep </w:t>
        </w:r>
        <w:proofErr w:type="gramStart"/>
        <w:r>
          <w:rPr>
            <w:lang w:val="en-US"/>
          </w:rPr>
          <w:t>learning based</w:t>
        </w:r>
        <w:proofErr w:type="gramEnd"/>
        <w:r>
          <w:rPr>
            <w:lang w:val="en-US"/>
          </w:rPr>
          <w:t xml:space="preserve"> projects are preferrable</w:t>
        </w:r>
      </w:ins>
      <w:ins w:id="79" w:author="Gustavo Moreira" w:date="2020-11-14T17:07:00Z">
        <w:r>
          <w:rPr>
            <w:lang w:val="en-US"/>
          </w:rPr>
          <w:t xml:space="preserve"> and the biggest focus of research, but alternatives paradigms and implementation should not be discarded and should have a dedicated section to evaluate </w:t>
        </w:r>
        <w:proofErr w:type="spellStart"/>
        <w:r>
          <w:rPr>
            <w:lang w:val="en-US"/>
          </w:rPr>
          <w:t>it’s</w:t>
        </w:r>
        <w:proofErr w:type="spellEnd"/>
        <w:r>
          <w:rPr>
            <w:lang w:val="en-US"/>
          </w:rPr>
          <w:t xml:space="preserve"> performance and viability.</w:t>
        </w:r>
      </w:ins>
    </w:p>
    <w:p w14:paraId="443EE081" w14:textId="72D482E9" w:rsidR="00FA03B7" w:rsidRDefault="00FA03B7">
      <w:pPr>
        <w:pStyle w:val="PargrafodaLista"/>
        <w:numPr>
          <w:ilvl w:val="0"/>
          <w:numId w:val="9"/>
        </w:numPr>
        <w:ind w:left="360"/>
        <w:rPr>
          <w:ins w:id="80" w:author="Gustavo Moreira" w:date="2020-11-14T17:09:00Z"/>
          <w:lang w:val="en-US"/>
        </w:rPr>
        <w:pPrChange w:id="81" w:author="Gustavo Moreira" w:date="2020-11-14T17:16:00Z">
          <w:pPr>
            <w:pStyle w:val="PargrafodaLista"/>
            <w:numPr>
              <w:numId w:val="9"/>
            </w:numPr>
            <w:ind w:left="720" w:hanging="360"/>
          </w:pPr>
        </w:pPrChange>
      </w:pPr>
      <w:ins w:id="82" w:author="Gustavo Moreira" w:date="2020-11-14T17:07:00Z">
        <w:r>
          <w:rPr>
            <w:lang w:val="en-US"/>
          </w:rPr>
          <w:t xml:space="preserve">Study the </w:t>
        </w:r>
      </w:ins>
      <w:ins w:id="83" w:author="Gustavo Moreira" w:date="2020-11-14T17:08:00Z">
        <w:r>
          <w:rPr>
            <w:lang w:val="en-US"/>
          </w:rPr>
          <w:t xml:space="preserve">available deep learning frameworks that are widely available and embraced by the developer community and select one to perform the </w:t>
        </w:r>
      </w:ins>
      <w:ins w:id="84" w:author="Gustavo Moreira" w:date="2020-11-14T17:09:00Z">
        <w:r>
          <w:rPr>
            <w:lang w:val="en-US"/>
          </w:rPr>
          <w:t xml:space="preserve">practical part of the dissertation. </w:t>
        </w:r>
      </w:ins>
      <w:ins w:id="85" w:author="Gustavo Moreira" w:date="2020-11-14T17:10:00Z">
        <w:r>
          <w:rPr>
            <w:lang w:val="en-US"/>
          </w:rPr>
          <w:t>The usage of a widely available framework deeply reduces the risk of failure of a projec</w:t>
        </w:r>
      </w:ins>
      <w:ins w:id="86" w:author="Gustavo Moreira" w:date="2020-11-14T17:11:00Z">
        <w:r>
          <w:rPr>
            <w:lang w:val="en-US"/>
          </w:rPr>
          <w:t xml:space="preserve">t. </w:t>
        </w:r>
      </w:ins>
    </w:p>
    <w:p w14:paraId="586D62F4" w14:textId="2A75E609" w:rsidR="00FA03B7" w:rsidRDefault="004D4A35">
      <w:pPr>
        <w:pStyle w:val="PargrafodaLista"/>
        <w:numPr>
          <w:ilvl w:val="0"/>
          <w:numId w:val="9"/>
        </w:numPr>
        <w:ind w:left="360"/>
        <w:rPr>
          <w:ins w:id="87" w:author="Gustavo Moreira" w:date="2020-11-14T17:14:00Z"/>
          <w:lang w:val="en-US"/>
        </w:rPr>
        <w:pPrChange w:id="88" w:author="Gustavo Moreira" w:date="2020-11-14T17:16:00Z">
          <w:pPr>
            <w:pStyle w:val="PargrafodaLista"/>
            <w:numPr>
              <w:numId w:val="9"/>
            </w:numPr>
            <w:ind w:left="720" w:hanging="360"/>
          </w:pPr>
        </w:pPrChange>
      </w:pPr>
      <w:ins w:id="89" w:author="Gustavo Moreira" w:date="2020-11-14T17:12:00Z">
        <w:r>
          <w:rPr>
            <w:lang w:val="en-US"/>
          </w:rPr>
          <w:t xml:space="preserve">Implement a machine learning based solution that classify a </w:t>
        </w:r>
      </w:ins>
      <w:ins w:id="90" w:author="Gustavo Moreira" w:date="2020-11-14T17:13:00Z">
        <w:r>
          <w:rPr>
            <w:lang w:val="en-US"/>
          </w:rPr>
          <w:t xml:space="preserve">pre-selected number of music genres. This implementation should thrive to always use development best </w:t>
        </w:r>
      </w:ins>
      <w:ins w:id="91" w:author="Fátima Rodrigues" w:date="2020-11-17T19:08:00Z">
        <w:r w:rsidR="008451A3">
          <w:rPr>
            <w:lang w:val="en-US"/>
          </w:rPr>
          <w:t>practices and</w:t>
        </w:r>
      </w:ins>
      <w:ins w:id="92" w:author="Gustavo Moreira" w:date="2020-11-14T17:14:00Z">
        <w:r>
          <w:rPr>
            <w:lang w:val="en-US"/>
          </w:rPr>
          <w:t xml:space="preserve"> reach the goal of performance better and faster than humans.</w:t>
        </w:r>
      </w:ins>
    </w:p>
    <w:p w14:paraId="5C90A199" w14:textId="6547D735" w:rsidR="004D4A35" w:rsidRPr="004D4A35" w:rsidRDefault="004D4A35">
      <w:pPr>
        <w:pStyle w:val="PargrafodaLista"/>
        <w:numPr>
          <w:ilvl w:val="0"/>
          <w:numId w:val="9"/>
        </w:numPr>
        <w:ind w:left="360"/>
        <w:rPr>
          <w:lang w:val="en-US"/>
          <w:rPrChange w:id="93" w:author="Gustavo Moreira" w:date="2020-11-14T17:15:00Z">
            <w:rPr>
              <w:lang w:val="pt-PT"/>
            </w:rPr>
          </w:rPrChange>
        </w:rPr>
        <w:pPrChange w:id="94" w:author="Gustavo Moreira" w:date="2020-11-14T17:16:00Z">
          <w:pPr>
            <w:pStyle w:val="Ttulo2"/>
          </w:pPr>
        </w:pPrChange>
      </w:pPr>
      <w:ins w:id="95" w:author="Gustavo Moreira" w:date="2020-11-14T17:14:00Z">
        <w:r>
          <w:rPr>
            <w:lang w:val="en-US"/>
          </w:rPr>
          <w:t xml:space="preserve">Implement a basic </w:t>
        </w:r>
        <w:r w:rsidRPr="00074701">
          <w:rPr>
            <w:lang w:val="en-US"/>
          </w:rPr>
          <w:t>application</w:t>
        </w:r>
        <w:r>
          <w:rPr>
            <w:lang w:val="en-US"/>
          </w:rPr>
          <w:t xml:space="preserve"> that connects to the machine learning based solution to classify songs without human assistance.</w:t>
        </w:r>
      </w:ins>
      <w:ins w:id="96" w:author="Gustavo Moreira" w:date="2020-11-14T17:21:00Z">
        <w:r w:rsidR="00522354">
          <w:rPr>
            <w:lang w:val="en-US"/>
          </w:rPr>
          <w:t xml:space="preserve"> This application should accept an audio file and output a music genre.</w:t>
        </w:r>
      </w:ins>
    </w:p>
    <w:p w14:paraId="72333F74" w14:textId="5D2BA112" w:rsidR="00522354" w:rsidRDefault="00AB22FC" w:rsidP="0033773D">
      <w:pPr>
        <w:pStyle w:val="Ttulo2"/>
        <w:ind w:left="0"/>
        <w:rPr>
          <w:ins w:id="97" w:author="Gustavo Moreira" w:date="2020-11-14T17:29:00Z"/>
        </w:rPr>
      </w:pPr>
      <w:bookmarkStart w:id="98" w:name="_Toc61788912"/>
      <w:r>
        <w:t>Value analysis</w:t>
      </w:r>
      <w:bookmarkEnd w:id="98"/>
    </w:p>
    <w:p w14:paraId="6DCF1C8F" w14:textId="5DAF0B4B" w:rsidR="0033773D" w:rsidRDefault="0033773D" w:rsidP="0033773D">
      <w:pPr>
        <w:ind w:left="-510"/>
        <w:rPr>
          <w:ins w:id="99" w:author="Gustavo Moreira" w:date="2020-11-14T17:38:00Z"/>
        </w:rPr>
      </w:pPr>
      <w:ins w:id="100" w:author="Gustavo Moreira" w:date="2020-11-14T17:30:00Z">
        <w:r>
          <w:t>Th</w:t>
        </w:r>
      </w:ins>
      <w:ins w:id="101" w:author="Gustavo Moreira" w:date="2020-11-14T17:35:00Z">
        <w:r>
          <w:t>e objective is empty in terms of value if there is no formal value proposal associated. The reader was already alerted to t</w:t>
        </w:r>
      </w:ins>
      <w:ins w:id="102" w:author="Gustavo Moreira" w:date="2020-11-14T17:36:00Z">
        <w:r>
          <w:t xml:space="preserve">he fact </w:t>
        </w:r>
        <w:del w:id="103" w:author="Fátima Rodrigues" w:date="2020-11-17T19:09:00Z">
          <w:r w:rsidDel="008451A3">
            <w:delText>data</w:delText>
          </w:r>
        </w:del>
      </w:ins>
      <w:ins w:id="104" w:author="Fátima Rodrigues" w:date="2020-11-17T19:09:00Z">
        <w:r w:rsidR="008451A3">
          <w:t>that</w:t>
        </w:r>
      </w:ins>
      <w:ins w:id="105" w:author="Gustavo Moreira" w:date="2020-11-14T17:36:00Z">
        <w:r>
          <w:t xml:space="preserve"> the amount of data in form of music genre available </w:t>
        </w:r>
        <w:proofErr w:type="gramStart"/>
        <w:r>
          <w:t>in</w:t>
        </w:r>
        <w:proofErr w:type="gramEnd"/>
        <w:r>
          <w:t xml:space="preserve"> the internet is massive and the trend </w:t>
        </w:r>
        <w:del w:id="106" w:author="Fátima Rodrigues" w:date="2020-11-17T19:09:00Z">
          <w:r w:rsidDel="008451A3">
            <w:delText>if</w:delText>
          </w:r>
        </w:del>
      </w:ins>
      <w:ins w:id="107" w:author="Fátima Rodrigues" w:date="2020-11-17T19:09:00Z">
        <w:r w:rsidR="008451A3">
          <w:t>is</w:t>
        </w:r>
      </w:ins>
      <w:ins w:id="108" w:author="Gustavo Moreira" w:date="2020-11-14T17:36:00Z">
        <w:r>
          <w:t xml:space="preserve"> for this number to keep increasing in the next following years at a constant rate. With this statement in mind, </w:t>
        </w:r>
      </w:ins>
      <w:ins w:id="109" w:author="Gustavo Moreira" w:date="2020-11-14T17:37:00Z">
        <w:r>
          <w:t xml:space="preserve">with the end consumer in the centre of the focus, a solution should be </w:t>
        </w:r>
      </w:ins>
      <w:ins w:id="110" w:author="Gustavo Moreira" w:date="2020-11-14T17:38:00Z">
        <w:r>
          <w:t>formally specified.</w:t>
        </w:r>
      </w:ins>
    </w:p>
    <w:p w14:paraId="7B1010A5" w14:textId="68CC0B6D" w:rsidR="0033773D" w:rsidRDefault="0033773D" w:rsidP="0033773D">
      <w:pPr>
        <w:ind w:left="-510"/>
        <w:rPr>
          <w:ins w:id="111" w:author="Gustavo Moreira" w:date="2020-11-14T17:38:00Z"/>
        </w:rPr>
      </w:pPr>
      <w:ins w:id="112" w:author="Gustavo Moreira" w:date="2020-11-14T17:38:00Z">
        <w:r>
          <w:t>To achieve the formal specification, there are three models that this document dedicates separate sections to further define a value analysis for the solution.</w:t>
        </w:r>
      </w:ins>
    </w:p>
    <w:p w14:paraId="76DF4763" w14:textId="6D8047E5" w:rsidR="0033773D" w:rsidRPr="00956FCF" w:rsidDel="00956FCF" w:rsidRDefault="00956FCF">
      <w:pPr>
        <w:ind w:left="-510"/>
        <w:rPr>
          <w:del w:id="113" w:author="Gustavo Moreira" w:date="2020-11-14T17:43:00Z"/>
          <w:u w:val="single"/>
          <w:rPrChange w:id="114" w:author="Gustavo Moreira" w:date="2020-11-14T17:41:00Z">
            <w:rPr>
              <w:del w:id="115" w:author="Gustavo Moreira" w:date="2020-11-14T17:43:00Z"/>
            </w:rPr>
          </w:rPrChange>
        </w:rPr>
        <w:pPrChange w:id="116" w:author="Gustavo Moreira" w:date="2020-11-14T17:29:00Z">
          <w:pPr>
            <w:pStyle w:val="Ttulo2"/>
          </w:pPr>
        </w:pPrChange>
      </w:pPr>
      <w:ins w:id="117" w:author="Gustavo Moreira" w:date="2020-11-14T17:39:00Z">
        <w:r>
          <w:t xml:space="preserve">To </w:t>
        </w:r>
      </w:ins>
      <w:ins w:id="118" w:author="Gustavo Moreira" w:date="2020-11-14T17:40:00Z">
        <w:r>
          <w:t xml:space="preserve">help define the value, both New Concept Development and Analytic Hierarchy Process are used. From a </w:t>
        </w:r>
        <w:proofErr w:type="gramStart"/>
        <w:r>
          <w:t>business oriented</w:t>
        </w:r>
        <w:proofErr w:type="gramEnd"/>
        <w:r>
          <w:t xml:space="preserve"> point of view, the value analysis is </w:t>
        </w:r>
      </w:ins>
      <w:ins w:id="119" w:author="Gustavo Moreira" w:date="2020-11-14T17:41:00Z">
        <w:r>
          <w:t>formalized by the usage of the Canvas Business Model.</w:t>
        </w:r>
      </w:ins>
    </w:p>
    <w:p w14:paraId="23E05535" w14:textId="001CB789" w:rsidR="00956FCF" w:rsidRPr="00074701" w:rsidRDefault="0093025B">
      <w:pPr>
        <w:ind w:left="-510"/>
        <w:pPrChange w:id="120" w:author="Gustavo Moreira" w:date="2020-11-14T17:43:00Z">
          <w:pPr>
            <w:pStyle w:val="Ttulo2"/>
          </w:pPr>
        </w:pPrChange>
      </w:pPr>
      <w:del w:id="121" w:author="Gustavo Moreira" w:date="2020-11-14T17:43:00Z">
        <w:r w:rsidDel="00956FCF">
          <w:delText>Approach</w:delText>
        </w:r>
      </w:del>
    </w:p>
    <w:p w14:paraId="77235F3C" w14:textId="5C74DC23" w:rsidR="005256B9" w:rsidRDefault="0093025B" w:rsidP="0033773D">
      <w:pPr>
        <w:pStyle w:val="Ttulo2"/>
        <w:ind w:left="0"/>
        <w:rPr>
          <w:ins w:id="122" w:author="Gustavo Moreira" w:date="2020-11-14T17:43:00Z"/>
        </w:rPr>
      </w:pPr>
      <w:bookmarkStart w:id="123" w:name="_Toc61788913"/>
      <w:r>
        <w:t>Document Structure</w:t>
      </w:r>
      <w:bookmarkEnd w:id="123"/>
    </w:p>
    <w:p w14:paraId="0A2E1843" w14:textId="54E923AC" w:rsidR="00956FCF" w:rsidRDefault="00956FCF" w:rsidP="00956FCF">
      <w:pPr>
        <w:ind w:left="-510"/>
        <w:rPr>
          <w:ins w:id="124" w:author="Gustavo Moreira" w:date="2020-11-14T17:45:00Z"/>
        </w:rPr>
      </w:pPr>
      <w:ins w:id="125" w:author="Gustavo Moreira" w:date="2020-11-14T17:43:00Z">
        <w:r>
          <w:t>This document is structured in 6(?) different chapters, ea</w:t>
        </w:r>
      </w:ins>
      <w:ins w:id="126" w:author="Gustavo Moreira" w:date="2020-11-14T17:44:00Z">
        <w:r>
          <w:t>ch chapter containing sections, followed by all supporting references and the appendix for further details of the process.</w:t>
        </w:r>
      </w:ins>
    </w:p>
    <w:p w14:paraId="4759274D" w14:textId="6DFCCE0F" w:rsidR="00956FCF" w:rsidRDefault="00956FCF" w:rsidP="00956FCF">
      <w:pPr>
        <w:ind w:left="-510"/>
        <w:rPr>
          <w:ins w:id="127" w:author="Gustavo Moreira" w:date="2020-11-14T17:45:00Z"/>
        </w:rPr>
      </w:pPr>
      <w:ins w:id="128" w:author="Gustavo Moreira" w:date="2020-11-14T17:45:00Z">
        <w:r>
          <w:t>Each chapter is summarized below:</w:t>
        </w:r>
      </w:ins>
    </w:p>
    <w:p w14:paraId="1E1B64FA" w14:textId="10708129" w:rsidR="00956FCF" w:rsidRDefault="00956FCF" w:rsidP="00956FCF">
      <w:pPr>
        <w:pStyle w:val="PargrafodaLista"/>
        <w:numPr>
          <w:ilvl w:val="0"/>
          <w:numId w:val="11"/>
        </w:numPr>
        <w:rPr>
          <w:ins w:id="129" w:author="Gustavo Moreira" w:date="2020-11-14T17:47:00Z"/>
        </w:rPr>
      </w:pPr>
      <w:ins w:id="130" w:author="Gustavo Moreira" w:date="2020-11-14T17:45:00Z">
        <w:r>
          <w:t xml:space="preserve">Introductory chapter </w:t>
        </w:r>
      </w:ins>
      <w:ins w:id="131" w:author="Gustavo Moreira" w:date="2020-11-14T17:46:00Z">
        <w:r>
          <w:t xml:space="preserve">that contextualizes the reader about the topic of the document, the problem that is identified, the solution that is proposed and the approach that is used to </w:t>
        </w:r>
      </w:ins>
      <w:ins w:id="132" w:author="Gustavo Moreira" w:date="2020-11-14T17:47:00Z">
        <w:r>
          <w:t>achieve the proposed goal.</w:t>
        </w:r>
      </w:ins>
    </w:p>
    <w:p w14:paraId="4717BA8A" w14:textId="161AE0B7" w:rsidR="00956FCF" w:rsidRPr="00AA6D00" w:rsidRDefault="00AA6D00" w:rsidP="00956FCF">
      <w:pPr>
        <w:pStyle w:val="PargrafodaLista"/>
        <w:numPr>
          <w:ilvl w:val="0"/>
          <w:numId w:val="11"/>
        </w:numPr>
        <w:rPr>
          <w:ins w:id="133" w:author="Gustavo Moreira" w:date="2020-11-14T17:53:00Z"/>
          <w:rPrChange w:id="134" w:author="Gustavo Moreira" w:date="2020-11-14T17:53:00Z">
            <w:rPr>
              <w:ins w:id="135" w:author="Gustavo Moreira" w:date="2020-11-14T17:53:00Z"/>
              <w:u w:val="single"/>
            </w:rPr>
          </w:rPrChange>
        </w:rPr>
      </w:pPr>
      <w:ins w:id="136" w:author="Gustavo Moreira" w:date="2020-11-14T17:51:00Z">
        <w:r>
          <w:t>Presents a formal definition of the value analysis that this works intends to bring to the society, going through different mod</w:t>
        </w:r>
      </w:ins>
      <w:ins w:id="137" w:author="Gustavo Moreira" w:date="2020-11-14T17:52:00Z">
        <w:r>
          <w:t>els, such as New Concept Development</w:t>
        </w:r>
      </w:ins>
      <w:ins w:id="138" w:author="Gustavo Moreira" w:date="2020-11-14T17:53:00Z">
        <w:r>
          <w:t xml:space="preserve"> an Analytic Hierarchy Process. From a business point of view, the Canvas Business Model is used.</w:t>
        </w:r>
      </w:ins>
    </w:p>
    <w:p w14:paraId="202B9C6E" w14:textId="510621C8" w:rsidR="00AA6D00" w:rsidRDefault="00AA6D00" w:rsidP="00956FCF">
      <w:pPr>
        <w:pStyle w:val="PargrafodaLista"/>
        <w:numPr>
          <w:ilvl w:val="0"/>
          <w:numId w:val="11"/>
        </w:numPr>
        <w:rPr>
          <w:ins w:id="139" w:author="Gustavo Moreira" w:date="2020-11-14T17:57:00Z"/>
        </w:rPr>
      </w:pPr>
      <w:ins w:id="140" w:author="Gustavo Moreira" w:date="2020-11-14T17:55:00Z">
        <w:r>
          <w:lastRenderedPageBreak/>
          <w:t xml:space="preserve">A deep dive into the meaning of Machine Learning and Deep Learning, containing a </w:t>
        </w:r>
      </w:ins>
      <w:ins w:id="141" w:author="Gustavo Moreira" w:date="2020-11-14T17:56:00Z">
        <w:r>
          <w:t>dissection</w:t>
        </w:r>
      </w:ins>
      <w:ins w:id="142" w:author="Gustavo Moreira" w:date="2020-11-14T17:55:00Z">
        <w:r>
          <w:t xml:space="preserve"> of</w:t>
        </w:r>
      </w:ins>
      <w:ins w:id="143" w:author="Gustavo Moreira" w:date="2020-11-14T17:56:00Z">
        <w:r>
          <w:t xml:space="preserve"> the meaning of these two concepts, to help the reader easily identify terms and notations used in the following chapters.</w:t>
        </w:r>
      </w:ins>
    </w:p>
    <w:p w14:paraId="0247D91B" w14:textId="3C982484" w:rsidR="00AA6D00" w:rsidRDefault="00AA6D00" w:rsidP="00AA6D00">
      <w:pPr>
        <w:pStyle w:val="PargrafodaLista"/>
        <w:numPr>
          <w:ilvl w:val="0"/>
          <w:numId w:val="11"/>
        </w:numPr>
        <w:rPr>
          <w:ins w:id="144" w:author="Gustavo Moreira" w:date="2020-11-14T17:58:00Z"/>
        </w:rPr>
      </w:pPr>
      <w:ins w:id="145" w:author="Gustavo Moreira" w:date="2020-11-14T17:57:00Z">
        <w:r>
          <w:t xml:space="preserve">A </w:t>
        </w:r>
        <w:proofErr w:type="gramStart"/>
        <w:r>
          <w:t>state of the art</w:t>
        </w:r>
        <w:proofErr w:type="gramEnd"/>
        <w:r>
          <w:t xml:space="preserve"> chapter dedicated to study relevant work previously done by other researchers on the topic, presenting the achieved results, highlighted concerns and </w:t>
        </w:r>
      </w:ins>
      <w:ins w:id="146" w:author="Gustavo Moreira" w:date="2020-11-14T17:58:00Z">
        <w:r>
          <w:t>identified future work that needs to be done to improve current proposals.</w:t>
        </w:r>
      </w:ins>
    </w:p>
    <w:p w14:paraId="33BDB126" w14:textId="2B911B32" w:rsidR="00AA6D00" w:rsidRDefault="00AA6D00" w:rsidP="00F60E6E">
      <w:pPr>
        <w:pStyle w:val="PargrafodaLista"/>
        <w:numPr>
          <w:ilvl w:val="0"/>
          <w:numId w:val="11"/>
        </w:numPr>
        <w:rPr>
          <w:ins w:id="147" w:author="Gustavo Moreira" w:date="2020-11-14T17:59:00Z"/>
        </w:rPr>
      </w:pPr>
      <w:ins w:id="148" w:author="Gustavo Moreira" w:date="2020-11-14T17:58:00Z">
        <w:r>
          <w:t>A chapter dedi</w:t>
        </w:r>
      </w:ins>
      <w:ins w:id="149" w:author="Gustavo Moreira" w:date="2020-11-14T17:59:00Z">
        <w:r>
          <w:t xml:space="preserve">cated to the system requirements design </w:t>
        </w:r>
        <w:r w:rsidR="00F60E6E">
          <w:t>for the solution to be implemented.</w:t>
        </w:r>
      </w:ins>
    </w:p>
    <w:p w14:paraId="3235C80E" w14:textId="14410515" w:rsidR="00F60E6E" w:rsidRDefault="00F60E6E" w:rsidP="00F60E6E">
      <w:pPr>
        <w:pStyle w:val="PargrafodaLista"/>
        <w:numPr>
          <w:ilvl w:val="0"/>
          <w:numId w:val="11"/>
        </w:numPr>
        <w:rPr>
          <w:ins w:id="150" w:author="Gustavo Moreira" w:date="2020-11-14T17:59:00Z"/>
        </w:rPr>
      </w:pPr>
      <w:ins w:id="151" w:author="Gustavo Moreira" w:date="2020-11-14T17:59:00Z">
        <w:r>
          <w:t>[TBD]</w:t>
        </w:r>
      </w:ins>
    </w:p>
    <w:p w14:paraId="3563D0F6" w14:textId="51544ACD" w:rsidR="00F60E6E" w:rsidRDefault="00F60E6E" w:rsidP="00F60E6E">
      <w:pPr>
        <w:rPr>
          <w:ins w:id="152" w:author="Gustavo Moreira" w:date="2020-11-14T17:59:00Z"/>
        </w:rPr>
      </w:pPr>
    </w:p>
    <w:p w14:paraId="29C687B8" w14:textId="77777777" w:rsidR="00F60E6E" w:rsidRPr="00074701" w:rsidRDefault="00F60E6E">
      <w:pPr>
        <w:pPrChange w:id="153" w:author="Gustavo Moreira" w:date="2020-11-14T17:59:00Z">
          <w:pPr>
            <w:pStyle w:val="Ttulo2"/>
          </w:pPr>
        </w:pPrChange>
      </w:pPr>
    </w:p>
    <w:p w14:paraId="70DE23AA" w14:textId="77777777" w:rsidR="009520C5" w:rsidRPr="00956FCF" w:rsidRDefault="009520C5">
      <w:pPr>
        <w:pStyle w:val="Text"/>
        <w:rPr>
          <w:lang w:val="en-US"/>
          <w:rPrChange w:id="154" w:author="Gustavo Moreira" w:date="2020-11-14T17:43:00Z">
            <w:rPr>
              <w:lang w:val="pt-PT"/>
            </w:rPr>
          </w:rPrChange>
        </w:rPr>
      </w:pPr>
    </w:p>
    <w:p w14:paraId="150B1BE9" w14:textId="77777777" w:rsidR="00A55DD4" w:rsidRPr="00956FCF" w:rsidRDefault="00687AA7">
      <w:pPr>
        <w:rPr>
          <w:lang w:val="en-US"/>
          <w:rPrChange w:id="155" w:author="Gustavo Moreira" w:date="2020-11-14T17:43:00Z">
            <w:rPr>
              <w:lang w:val="pt-PT"/>
            </w:rPr>
          </w:rPrChange>
        </w:rPr>
      </w:pPr>
      <w:r w:rsidRPr="00956FCF">
        <w:rPr>
          <w:lang w:val="en-US"/>
          <w:rPrChange w:id="156" w:author="Gustavo Moreira" w:date="2020-11-14T17:43:00Z">
            <w:rPr>
              <w:lang w:val="pt-PT"/>
            </w:rPr>
          </w:rPrChange>
        </w:rPr>
        <w:br w:type="page"/>
      </w:r>
    </w:p>
    <w:p w14:paraId="663A6387" w14:textId="77777777" w:rsidR="00A55DD4" w:rsidRPr="00956FCF" w:rsidRDefault="00A55DD4">
      <w:pPr>
        <w:rPr>
          <w:lang w:val="en-US"/>
          <w:rPrChange w:id="157" w:author="Gustavo Moreira" w:date="2020-11-14T17:43:00Z">
            <w:rPr>
              <w:lang w:val="pt-PT"/>
            </w:rPr>
          </w:rPrChange>
        </w:rPr>
      </w:pPr>
    </w:p>
    <w:p w14:paraId="6909207C" w14:textId="77777777" w:rsidR="00A55DD4" w:rsidRPr="00956FCF" w:rsidRDefault="00A55DD4">
      <w:pPr>
        <w:rPr>
          <w:lang w:val="en-US"/>
          <w:rPrChange w:id="158" w:author="Gustavo Moreira" w:date="2020-11-14T17:43:00Z">
            <w:rPr>
              <w:lang w:val="pt-PT"/>
            </w:rPr>
          </w:rPrChange>
        </w:rPr>
      </w:pPr>
    </w:p>
    <w:p w14:paraId="1E302B36" w14:textId="77777777" w:rsidR="00A55DD4" w:rsidRPr="00956FCF" w:rsidRDefault="00A55DD4">
      <w:pPr>
        <w:rPr>
          <w:lang w:val="en-US"/>
          <w:rPrChange w:id="159" w:author="Gustavo Moreira" w:date="2020-11-14T17:43:00Z">
            <w:rPr>
              <w:lang w:val="pt-PT"/>
            </w:rPr>
          </w:rPrChange>
        </w:rPr>
      </w:pPr>
    </w:p>
    <w:p w14:paraId="38F67B41" w14:textId="77777777" w:rsidR="00A55DD4" w:rsidRPr="00956FCF" w:rsidRDefault="00A55DD4">
      <w:pPr>
        <w:rPr>
          <w:lang w:val="en-US"/>
          <w:rPrChange w:id="160" w:author="Gustavo Moreira" w:date="2020-11-14T17:43:00Z">
            <w:rPr>
              <w:lang w:val="pt-PT"/>
            </w:rPr>
          </w:rPrChange>
        </w:rPr>
      </w:pPr>
    </w:p>
    <w:p w14:paraId="62E32EC6" w14:textId="77777777" w:rsidR="00A55DD4" w:rsidRPr="00956FCF" w:rsidRDefault="00A55DD4">
      <w:pPr>
        <w:rPr>
          <w:lang w:val="en-US"/>
          <w:rPrChange w:id="161" w:author="Gustavo Moreira" w:date="2020-11-14T17:43:00Z">
            <w:rPr>
              <w:lang w:val="pt-PT"/>
            </w:rPr>
          </w:rPrChange>
        </w:rPr>
      </w:pPr>
    </w:p>
    <w:p w14:paraId="40864AAE" w14:textId="77777777" w:rsidR="00A55DD4" w:rsidRPr="00956FCF" w:rsidRDefault="00A55DD4">
      <w:pPr>
        <w:rPr>
          <w:lang w:val="en-US"/>
          <w:rPrChange w:id="162" w:author="Gustavo Moreira" w:date="2020-11-14T17:43:00Z">
            <w:rPr>
              <w:lang w:val="pt-PT"/>
            </w:rPr>
          </w:rPrChange>
        </w:rPr>
      </w:pPr>
    </w:p>
    <w:p w14:paraId="7AEBCC80" w14:textId="77777777" w:rsidR="00A55DD4" w:rsidRPr="002C7B7F" w:rsidRDefault="00A55DD4" w:rsidP="00A55DD4">
      <w:pPr>
        <w:pStyle w:val="AssinaturadeEmail"/>
        <w:jc w:val="center"/>
        <w:rPr>
          <w:b/>
          <w:color w:val="BFBFBF" w:themeColor="background1" w:themeShade="BF"/>
          <w:sz w:val="36"/>
          <w:lang w:val="pt-PT"/>
        </w:rPr>
      </w:pPr>
      <w:r w:rsidRPr="002C7B7F">
        <w:rPr>
          <w:b/>
          <w:color w:val="BFBFBF" w:themeColor="background1" w:themeShade="BF"/>
          <w:sz w:val="36"/>
          <w:lang w:val="pt-PT"/>
        </w:rPr>
        <w:t>Inserir página em branco apenas se necessário de modo a que o próximo capítulo comece numa página à direita</w:t>
      </w:r>
    </w:p>
    <w:p w14:paraId="43113BCB" w14:textId="77777777" w:rsidR="00395B16" w:rsidRPr="002C7B7F" w:rsidRDefault="00395B16">
      <w:pPr>
        <w:rPr>
          <w:lang w:val="pt-PT"/>
        </w:rPr>
        <w:sectPr w:rsidR="00395B16" w:rsidRPr="002C7B7F" w:rsidSect="000B4B63">
          <w:headerReference w:type="even" r:id="rId15"/>
          <w:headerReference w:type="first" r:id="rId16"/>
          <w:footerReference w:type="first" r:id="rId17"/>
          <w:pgSz w:w="11906" w:h="16838"/>
          <w:pgMar w:top="1985" w:right="1474" w:bottom="1418" w:left="1985" w:header="709" w:footer="709" w:gutter="0"/>
          <w:pgNumType w:start="1"/>
          <w:cols w:space="708"/>
          <w:titlePg/>
          <w:docGrid w:linePitch="360"/>
        </w:sectPr>
      </w:pPr>
    </w:p>
    <w:p w14:paraId="072FA6CD" w14:textId="1F151CC0" w:rsidR="00221B43" w:rsidRDefault="0093025B" w:rsidP="00395B16">
      <w:pPr>
        <w:pStyle w:val="Ttulo1"/>
      </w:pPr>
      <w:bookmarkStart w:id="163" w:name="_Toc61788914"/>
      <w:r>
        <w:lastRenderedPageBreak/>
        <w:t>Value analysis</w:t>
      </w:r>
      <w:bookmarkEnd w:id="163"/>
    </w:p>
    <w:p w14:paraId="24BA045D" w14:textId="77777777" w:rsidR="00FC2E8B" w:rsidRPr="00FC2E8B" w:rsidRDefault="00FC2E8B" w:rsidP="00FC2E8B">
      <w:pPr>
        <w:rPr>
          <w:lang w:val="en-US"/>
        </w:rPr>
      </w:pPr>
      <w:r w:rsidRPr="00FC2E8B">
        <w:rPr>
          <w:lang w:val="en-US"/>
        </w:rPr>
        <w:t xml:space="preserve">This chapter presents to the reader the value analysis made in the context of this work. Value analysis “is an organized creative approach which has as purpose the efficient identification of unnecessary cost, </w:t>
      </w:r>
      <w:proofErr w:type="spellStart"/>
      <w:r w:rsidRPr="00FC2E8B">
        <w:rPr>
          <w:lang w:val="en-US"/>
        </w:rPr>
        <w:t>i.e</w:t>
      </w:r>
      <w:proofErr w:type="spellEnd"/>
      <w:r w:rsidRPr="00FC2E8B">
        <w:rPr>
          <w:lang w:val="en-US"/>
        </w:rPr>
        <w:t>, cost which provides neither quality nor use” (Lawrence Miles, 1946), therefore, the primary objective of this chapter is to assess how to increase the value of the work at the lowest possible cost without sacrificing quality.</w:t>
      </w:r>
    </w:p>
    <w:p w14:paraId="0F463D07" w14:textId="77777777" w:rsidR="00FC2E8B" w:rsidRPr="00FC2E8B" w:rsidRDefault="00FC2E8B" w:rsidP="00FC2E8B">
      <w:pPr>
        <w:rPr>
          <w:lang w:val="en-US"/>
        </w:rPr>
      </w:pPr>
      <w:proofErr w:type="gramStart"/>
      <w:r w:rsidRPr="00FC2E8B">
        <w:rPr>
          <w:lang w:val="en-US"/>
        </w:rPr>
        <w:t>In order to</w:t>
      </w:r>
      <w:proofErr w:type="gramEnd"/>
      <w:r w:rsidRPr="00FC2E8B">
        <w:rPr>
          <w:lang w:val="en-US"/>
        </w:rPr>
        <w:t xml:space="preserve"> create value, this analysis reflects on the real problem that was introduced in the previous chapter and presents ideas that bring value to the customer. Automatic music classification is not a completely new topic, therefore, bringing value to the customer might be the increase of speed classifying one single song, increasing the accuracy of classification, or even reducing the cost of development and achieving similar results when comparing to existing solutions.</w:t>
      </w:r>
    </w:p>
    <w:p w14:paraId="07FCC3A6" w14:textId="149FF5D6" w:rsidR="00FC2E8B" w:rsidRPr="00FC2E8B" w:rsidRDefault="00FC2E8B" w:rsidP="00FC2E8B">
      <w:pPr>
        <w:rPr>
          <w:ins w:id="164" w:author="Gustavo Moreira" w:date="2021-01-16T13:03:00Z"/>
          <w:lang w:val="en-US"/>
        </w:rPr>
      </w:pPr>
      <w:r w:rsidRPr="00FC2E8B">
        <w:rPr>
          <w:lang w:val="en-US"/>
        </w:rPr>
        <w:t xml:space="preserve">The following section of this chapter </w:t>
      </w:r>
      <w:r w:rsidRPr="00A31F44">
        <w:rPr>
          <w:lang w:val="en-US"/>
        </w:rPr>
        <w:t>concretizes</w:t>
      </w:r>
      <w:r w:rsidRPr="00FC2E8B">
        <w:rPr>
          <w:lang w:val="en-US"/>
        </w:rPr>
        <w:t xml:space="preserve"> the above based on the use of the New Concept Development (NCD) model of Peter Koen (Koen et al., 2001). The New Concept Development model ideas will further be complemented with an even more business-oriented model, the business model canvas, to provide a clear vision of the value that this work brings to society.</w:t>
      </w:r>
    </w:p>
    <w:p w14:paraId="4A1EC7F6" w14:textId="1BFBD28A" w:rsidR="00424E04" w:rsidRDefault="00895C3A" w:rsidP="00A15C66">
      <w:pPr>
        <w:pStyle w:val="Ttulo2"/>
        <w:rPr>
          <w:ins w:id="165" w:author="Gustavo Moreira" w:date="2021-01-16T13:18:00Z"/>
          <w:lang w:val="pt-PT"/>
        </w:rPr>
      </w:pPr>
      <w:bookmarkStart w:id="166" w:name="_Toc61788915"/>
      <w:r>
        <w:rPr>
          <w:lang w:val="pt-PT"/>
        </w:rPr>
        <w:t xml:space="preserve">New </w:t>
      </w:r>
      <w:r w:rsidRPr="00522354">
        <w:rPr>
          <w:lang w:val="pt-PT"/>
        </w:rPr>
        <w:t>Con</w:t>
      </w:r>
      <w:ins w:id="167" w:author="Gustavo Moreira" w:date="2020-11-14T17:27:00Z">
        <w:r w:rsidR="00522354" w:rsidRPr="00522354">
          <w:rPr>
            <w:lang w:val="pt-PT"/>
          </w:rPr>
          <w:t>ce</w:t>
        </w:r>
      </w:ins>
      <w:del w:id="168" w:author="Gustavo Moreira" w:date="2020-11-14T17:27:00Z">
        <w:r w:rsidRPr="00522354" w:rsidDel="00522354">
          <w:rPr>
            <w:lang w:val="pt-PT"/>
          </w:rPr>
          <w:delText>ec</w:delText>
        </w:r>
      </w:del>
      <w:r w:rsidRPr="00522354">
        <w:rPr>
          <w:lang w:val="pt-PT"/>
        </w:rPr>
        <w:t>pt</w:t>
      </w:r>
      <w:r>
        <w:rPr>
          <w:lang w:val="pt-PT"/>
        </w:rPr>
        <w:t xml:space="preserve"> Development Model</w:t>
      </w:r>
      <w:bookmarkEnd w:id="166"/>
    </w:p>
    <w:p w14:paraId="2BD7482B" w14:textId="0C5CD8B4" w:rsidR="00E5744B" w:rsidRDefault="00332C8E" w:rsidP="007B0B4B">
      <w:pPr>
        <w:rPr>
          <w:ins w:id="169" w:author="Gustavo Moreira" w:date="2021-01-16T13:34:00Z"/>
          <w:lang w:val="en-US"/>
        </w:rPr>
      </w:pPr>
      <w:ins w:id="170" w:author="Gustavo Moreira" w:date="2021-01-16T13:27:00Z">
        <w:r w:rsidRPr="00332C8E">
          <w:rPr>
            <w:lang w:val="en-US"/>
            <w:rPrChange w:id="171" w:author="Gustavo Moreira" w:date="2021-01-16T13:27:00Z">
              <w:rPr>
                <w:lang w:val="pt-PT"/>
              </w:rPr>
            </w:rPrChange>
          </w:rPr>
          <w:t xml:space="preserve">The New Concept Development </w:t>
        </w:r>
        <w:r>
          <w:rPr>
            <w:lang w:val="en-US"/>
          </w:rPr>
          <w:t xml:space="preserve">model (NDC) </w:t>
        </w:r>
      </w:ins>
      <w:ins w:id="172" w:author="Gustavo Moreira" w:date="2021-01-16T13:28:00Z">
        <w:r>
          <w:rPr>
            <w:lang w:val="en-US"/>
          </w:rPr>
          <w:t>is a framework develop</w:t>
        </w:r>
      </w:ins>
      <w:ins w:id="173" w:author="Gustavo Moreira" w:date="2021-01-16T17:01:00Z">
        <w:r w:rsidR="00531EA2">
          <w:rPr>
            <w:lang w:val="en-US"/>
          </w:rPr>
          <w:t>ed</w:t>
        </w:r>
      </w:ins>
      <w:ins w:id="174" w:author="Gustavo Moreira" w:date="2021-01-16T13:28:00Z">
        <w:r>
          <w:rPr>
            <w:lang w:val="en-US"/>
          </w:rPr>
          <w:t xml:space="preserve"> with the single purpose of providing a concrete way of establishing new products based on an initial idea, increasing the act of creativity in the worl</w:t>
        </w:r>
      </w:ins>
      <w:ins w:id="175" w:author="Gustavo Moreira" w:date="2021-01-16T13:29:00Z">
        <w:r>
          <w:rPr>
            <w:lang w:val="en-US"/>
          </w:rPr>
          <w:t>d. I</w:t>
        </w:r>
      </w:ins>
      <w:ins w:id="176" w:author="Gustavo Moreira" w:date="2021-01-16T13:31:00Z">
        <w:r>
          <w:rPr>
            <w:lang w:val="en-US"/>
          </w:rPr>
          <w:t xml:space="preserve">t </w:t>
        </w:r>
      </w:ins>
      <w:ins w:id="177" w:author="Gustavo Moreira" w:date="2021-01-16T13:29:00Z">
        <w:r>
          <w:rPr>
            <w:lang w:val="en-US"/>
          </w:rPr>
          <w:t xml:space="preserve">was built based on the idea that there is </w:t>
        </w:r>
      </w:ins>
      <w:ins w:id="178" w:author="Gustavo Moreira" w:date="2021-01-16T13:30:00Z">
        <w:r>
          <w:rPr>
            <w:lang w:val="en-US"/>
          </w:rPr>
          <w:t>a “widely-perceived lack of high-profit ideas entering the New Product Process Development (NPPD)” (</w:t>
        </w:r>
      </w:ins>
      <w:ins w:id="179" w:author="Gustavo Moreira" w:date="2021-01-16T13:31:00Z">
        <w:r>
          <w:rPr>
            <w:lang w:val="en-US"/>
          </w:rPr>
          <w:t>Koen et al., 2001</w:t>
        </w:r>
      </w:ins>
      <w:ins w:id="180" w:author="Gustavo Moreira" w:date="2021-01-16T13:30:00Z">
        <w:r>
          <w:rPr>
            <w:lang w:val="en-US"/>
          </w:rPr>
          <w:t>)</w:t>
        </w:r>
      </w:ins>
      <w:ins w:id="181" w:author="Gustavo Moreira" w:date="2021-01-16T13:31:00Z">
        <w:r>
          <w:rPr>
            <w:lang w:val="en-US"/>
          </w:rPr>
          <w:t>. To fight this issue, the New Concept Develop</w:t>
        </w:r>
      </w:ins>
      <w:ins w:id="182" w:author="Gustavo Moreira" w:date="2021-01-16T13:32:00Z">
        <w:r>
          <w:rPr>
            <w:lang w:val="en-US"/>
          </w:rPr>
          <w:t xml:space="preserve">ment model provides a common language </w:t>
        </w:r>
      </w:ins>
      <w:ins w:id="183" w:author="Gustavo Moreira" w:date="2021-01-16T13:33:00Z">
        <w:r>
          <w:rPr>
            <w:lang w:val="en-US"/>
          </w:rPr>
          <w:t>(framework)</w:t>
        </w:r>
      </w:ins>
      <w:ins w:id="184" w:author="Gustavo Moreira" w:date="2021-01-16T13:32:00Z">
        <w:r>
          <w:rPr>
            <w:lang w:val="en-US"/>
          </w:rPr>
          <w:t xml:space="preserve"> of </w:t>
        </w:r>
      </w:ins>
      <w:ins w:id="185" w:author="Gustavo Moreira" w:date="2021-01-16T13:33:00Z">
        <w:r>
          <w:rPr>
            <w:lang w:val="en-US"/>
          </w:rPr>
          <w:t>the key components that drives innovation further (Koen et al., 2001).</w:t>
        </w:r>
      </w:ins>
    </w:p>
    <w:p w14:paraId="664DD65B" w14:textId="73BB9EC2" w:rsidR="00E5744B" w:rsidRDefault="00E5744B" w:rsidP="007B0B4B">
      <w:pPr>
        <w:rPr>
          <w:ins w:id="186" w:author="Gustavo Moreira" w:date="2021-01-16T13:35:00Z"/>
          <w:lang w:val="en-US"/>
        </w:rPr>
      </w:pPr>
      <w:ins w:id="187" w:author="Gustavo Moreira" w:date="2021-01-16T13:34:00Z">
        <w:r>
          <w:rPr>
            <w:lang w:val="en-US"/>
          </w:rPr>
          <w:lastRenderedPageBreak/>
          <w:t>There are</w:t>
        </w:r>
      </w:ins>
      <w:ins w:id="188" w:author="Gustavo Moreira" w:date="2021-01-16T13:35:00Z">
        <w:r>
          <w:rPr>
            <w:lang w:val="en-US"/>
          </w:rPr>
          <w:t xml:space="preserve"> three key components that compose the New Concept Development model:</w:t>
        </w:r>
      </w:ins>
    </w:p>
    <w:p w14:paraId="7FC6615F" w14:textId="78319A2B" w:rsidR="00E5744B" w:rsidRDefault="00E5744B" w:rsidP="00E5744B">
      <w:pPr>
        <w:pStyle w:val="PargrafodaLista"/>
        <w:numPr>
          <w:ilvl w:val="0"/>
          <w:numId w:val="12"/>
        </w:numPr>
        <w:rPr>
          <w:ins w:id="189" w:author="Gustavo Moreira" w:date="2021-01-16T13:36:00Z"/>
          <w:lang w:val="en-US"/>
        </w:rPr>
      </w:pPr>
      <w:ins w:id="190" w:author="Gustavo Moreira" w:date="2021-01-16T13:35:00Z">
        <w:r>
          <w:rPr>
            <w:lang w:val="en-US"/>
          </w:rPr>
          <w:t>The inner area, that defines the five key elements comprising the Front End of I</w:t>
        </w:r>
      </w:ins>
      <w:ins w:id="191" w:author="Gustavo Moreira" w:date="2021-01-16T13:36:00Z">
        <w:r>
          <w:rPr>
            <w:lang w:val="en-US"/>
          </w:rPr>
          <w:t>nnovation (FEI). These elements are:</w:t>
        </w:r>
      </w:ins>
    </w:p>
    <w:p w14:paraId="21F456A3" w14:textId="4C5A4354" w:rsidR="00E5744B" w:rsidRDefault="00E5744B" w:rsidP="00E5744B">
      <w:pPr>
        <w:pStyle w:val="PargrafodaLista"/>
        <w:numPr>
          <w:ilvl w:val="1"/>
          <w:numId w:val="12"/>
        </w:numPr>
        <w:rPr>
          <w:ins w:id="192" w:author="Gustavo Moreira" w:date="2021-01-16T13:36:00Z"/>
          <w:lang w:val="en-US"/>
        </w:rPr>
      </w:pPr>
      <w:ins w:id="193" w:author="Gustavo Moreira" w:date="2021-01-16T13:36:00Z">
        <w:r>
          <w:rPr>
            <w:lang w:val="en-US"/>
          </w:rPr>
          <w:t>Opportunity Analysis</w:t>
        </w:r>
      </w:ins>
    </w:p>
    <w:p w14:paraId="3DD5D777" w14:textId="5C01F460" w:rsidR="00E5744B" w:rsidRDefault="00E5744B" w:rsidP="00E5744B">
      <w:pPr>
        <w:pStyle w:val="PargrafodaLista"/>
        <w:numPr>
          <w:ilvl w:val="1"/>
          <w:numId w:val="12"/>
        </w:numPr>
        <w:rPr>
          <w:ins w:id="194" w:author="Gustavo Moreira" w:date="2021-01-16T13:36:00Z"/>
          <w:lang w:val="en-US"/>
        </w:rPr>
      </w:pPr>
      <w:ins w:id="195" w:author="Gustavo Moreira" w:date="2021-01-16T13:36:00Z">
        <w:r>
          <w:rPr>
            <w:lang w:val="en-US"/>
          </w:rPr>
          <w:t>Opportunity Identification</w:t>
        </w:r>
      </w:ins>
    </w:p>
    <w:p w14:paraId="5208F146" w14:textId="3F868E75" w:rsidR="00E5744B" w:rsidRDefault="00E5744B" w:rsidP="00E5744B">
      <w:pPr>
        <w:pStyle w:val="PargrafodaLista"/>
        <w:numPr>
          <w:ilvl w:val="1"/>
          <w:numId w:val="12"/>
        </w:numPr>
        <w:rPr>
          <w:ins w:id="196" w:author="Gustavo Moreira" w:date="2021-01-16T13:36:00Z"/>
          <w:lang w:val="en-US"/>
        </w:rPr>
      </w:pPr>
      <w:ins w:id="197" w:author="Gustavo Moreira" w:date="2021-01-16T13:36:00Z">
        <w:r>
          <w:rPr>
            <w:lang w:val="en-US"/>
          </w:rPr>
          <w:t>Concept &amp; Technology Development</w:t>
        </w:r>
      </w:ins>
    </w:p>
    <w:p w14:paraId="2813F0B4" w14:textId="61289275" w:rsidR="00E5744B" w:rsidRDefault="00E5744B" w:rsidP="00E5744B">
      <w:pPr>
        <w:pStyle w:val="PargrafodaLista"/>
        <w:numPr>
          <w:ilvl w:val="1"/>
          <w:numId w:val="12"/>
        </w:numPr>
        <w:rPr>
          <w:ins w:id="198" w:author="Gustavo Moreira" w:date="2021-01-16T13:36:00Z"/>
          <w:lang w:val="en-US"/>
        </w:rPr>
      </w:pPr>
      <w:ins w:id="199" w:author="Gustavo Moreira" w:date="2021-01-16T13:36:00Z">
        <w:r>
          <w:rPr>
            <w:lang w:val="en-US"/>
          </w:rPr>
          <w:t>Idea Selection</w:t>
        </w:r>
      </w:ins>
    </w:p>
    <w:p w14:paraId="6C878E82" w14:textId="2CF9C4D6" w:rsidR="00E5744B" w:rsidRDefault="00E5744B" w:rsidP="00E5744B">
      <w:pPr>
        <w:pStyle w:val="PargrafodaLista"/>
        <w:numPr>
          <w:ilvl w:val="1"/>
          <w:numId w:val="12"/>
        </w:numPr>
        <w:rPr>
          <w:ins w:id="200" w:author="Gustavo Moreira" w:date="2021-01-16T13:36:00Z"/>
          <w:lang w:val="en-US"/>
        </w:rPr>
      </w:pPr>
      <w:ins w:id="201" w:author="Gustavo Moreira" w:date="2021-01-16T13:36:00Z">
        <w:r>
          <w:rPr>
            <w:lang w:val="en-US"/>
          </w:rPr>
          <w:t>Idea Genesis</w:t>
        </w:r>
      </w:ins>
    </w:p>
    <w:p w14:paraId="0501141F" w14:textId="4C10EAAC" w:rsidR="00E5744B" w:rsidRDefault="00E5744B" w:rsidP="00E5744B">
      <w:pPr>
        <w:pStyle w:val="PargrafodaLista"/>
        <w:numPr>
          <w:ilvl w:val="0"/>
          <w:numId w:val="12"/>
        </w:numPr>
        <w:rPr>
          <w:ins w:id="202" w:author="Gustavo Moreira" w:date="2021-01-16T13:38:00Z"/>
          <w:lang w:val="en-US"/>
        </w:rPr>
      </w:pPr>
      <w:ins w:id="203" w:author="Gustavo Moreira" w:date="2021-01-16T13:37:00Z">
        <w:r>
          <w:rPr>
            <w:lang w:val="en-US"/>
          </w:rPr>
          <w:t>The engine, which drives the five front-end elements and is fueled by the leadership and cu</w:t>
        </w:r>
      </w:ins>
      <w:ins w:id="204" w:author="Gustavo Moreira" w:date="2021-01-16T13:38:00Z">
        <w:r>
          <w:rPr>
            <w:lang w:val="en-US"/>
          </w:rPr>
          <w:t>lture of the organization</w:t>
        </w:r>
      </w:ins>
    </w:p>
    <w:p w14:paraId="400796DC" w14:textId="42ED9C4C" w:rsidR="00E5744B" w:rsidRDefault="00E5744B" w:rsidP="00E5744B">
      <w:pPr>
        <w:pStyle w:val="PargrafodaLista"/>
        <w:numPr>
          <w:ilvl w:val="0"/>
          <w:numId w:val="12"/>
        </w:numPr>
        <w:rPr>
          <w:ins w:id="205" w:author="Gustavo Moreira" w:date="2021-01-16T13:40:00Z"/>
          <w:lang w:val="en-US"/>
        </w:rPr>
      </w:pPr>
      <w:ins w:id="206" w:author="Gustavo Moreira" w:date="2021-01-16T13:38:00Z">
        <w:r>
          <w:rPr>
            <w:lang w:val="en-US"/>
          </w:rPr>
          <w:t>The influencing factors, which dri</w:t>
        </w:r>
      </w:ins>
      <w:ins w:id="207" w:author="Gustavo Moreira" w:date="2021-01-16T13:39:00Z">
        <w:r>
          <w:rPr>
            <w:lang w:val="en-US"/>
          </w:rPr>
          <w:t>ve product development and can be intrinsic o</w:t>
        </w:r>
      </w:ins>
      <w:ins w:id="208" w:author="Gustavo Moreira" w:date="2021-01-16T17:02:00Z">
        <w:r w:rsidR="00531EA2">
          <w:rPr>
            <w:lang w:val="en-US"/>
          </w:rPr>
          <w:t>r</w:t>
        </w:r>
      </w:ins>
      <w:ins w:id="209" w:author="Gustavo Moreira" w:date="2021-01-16T13:39:00Z">
        <w:r>
          <w:rPr>
            <w:lang w:val="en-US"/>
          </w:rPr>
          <w:t xml:space="preserve"> extrinsic, for example, organizational capabilities, outside world business strategies, </w:t>
        </w:r>
      </w:ins>
      <w:ins w:id="210" w:author="Gustavo Moreira" w:date="2021-01-16T13:40:00Z">
        <w:r>
          <w:rPr>
            <w:lang w:val="en-US"/>
          </w:rPr>
          <w:t>among others.</w:t>
        </w:r>
      </w:ins>
    </w:p>
    <w:p w14:paraId="03C11323" w14:textId="2764C1E1" w:rsidR="00E5744B" w:rsidRDefault="00E5744B" w:rsidP="00E5744B">
      <w:pPr>
        <w:rPr>
          <w:ins w:id="211" w:author="Gustavo Moreira" w:date="2021-01-16T13:41:00Z"/>
          <w:lang w:val="en-US"/>
        </w:rPr>
      </w:pPr>
    </w:p>
    <w:p w14:paraId="5F6EA476" w14:textId="604A1AA6" w:rsidR="00E5744B" w:rsidRDefault="00E5744B" w:rsidP="00E5744B">
      <w:pPr>
        <w:rPr>
          <w:ins w:id="212" w:author="Gustavo Moreira" w:date="2021-01-16T13:41:00Z"/>
          <w:lang w:val="en-US"/>
        </w:rPr>
      </w:pPr>
      <w:ins w:id="213" w:author="Gustavo Moreira" w:date="2021-01-16T13:41:00Z">
        <w:r>
          <w:rPr>
            <w:lang w:val="en-US"/>
          </w:rPr>
          <w:t>The Figure1 provides a visual help to the bullet points defined above.</w:t>
        </w:r>
      </w:ins>
    </w:p>
    <w:p w14:paraId="12402DF3" w14:textId="77777777" w:rsidR="00E5744B" w:rsidRDefault="00E5744B">
      <w:pPr>
        <w:keepNext/>
        <w:rPr>
          <w:ins w:id="214" w:author="Gustavo Moreira" w:date="2021-01-16T13:42:00Z"/>
        </w:rPr>
        <w:pPrChange w:id="215" w:author="Gustavo Moreira" w:date="2021-01-16T13:42:00Z">
          <w:pPr/>
        </w:pPrChange>
      </w:pPr>
      <w:ins w:id="216" w:author="Gustavo Moreira" w:date="2021-01-16T13:41:00Z">
        <w:r>
          <w:rPr>
            <w:noProof/>
            <w:lang w:val="en-US"/>
          </w:rPr>
          <w:drawing>
            <wp:inline distT="0" distB="0" distL="0" distR="0" wp14:anchorId="26072741" wp14:editId="5EEBD66D">
              <wp:extent cx="5363845" cy="4084320"/>
              <wp:effectExtent l="0" t="0" r="8255" b="0"/>
              <wp:docPr id="2" name="Imagem 2" descr="Imagem em preto e branco de um relóg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magem em preto e branco de um relógio&#10;&#10;Descrição gerada automaticamente com confiança baixa"/>
                      <pic:cNvPicPr/>
                    </pic:nvPicPr>
                    <pic:blipFill>
                      <a:blip r:embed="rId18">
                        <a:extLst>
                          <a:ext uri="{28A0092B-C50C-407E-A947-70E740481C1C}">
                            <a14:useLocalDpi xmlns:a14="http://schemas.microsoft.com/office/drawing/2010/main" val="0"/>
                          </a:ext>
                        </a:extLst>
                      </a:blip>
                      <a:stretch>
                        <a:fillRect/>
                      </a:stretch>
                    </pic:blipFill>
                    <pic:spPr>
                      <a:xfrm>
                        <a:off x="0" y="0"/>
                        <a:ext cx="5363845" cy="4084320"/>
                      </a:xfrm>
                      <a:prstGeom prst="rect">
                        <a:avLst/>
                      </a:prstGeom>
                    </pic:spPr>
                  </pic:pic>
                </a:graphicData>
              </a:graphic>
            </wp:inline>
          </w:drawing>
        </w:r>
      </w:ins>
    </w:p>
    <w:p w14:paraId="15ED3A88" w14:textId="0A621C69" w:rsidR="00E5744B" w:rsidRPr="00E5744B" w:rsidRDefault="00E5744B">
      <w:pPr>
        <w:pStyle w:val="Legenda"/>
        <w:rPr>
          <w:ins w:id="217" w:author="Gustavo Moreira" w:date="2021-01-16T13:39:00Z"/>
          <w:lang w:val="en-US"/>
        </w:rPr>
        <w:pPrChange w:id="218" w:author="Gustavo Moreira" w:date="2021-01-16T13:42:00Z">
          <w:pPr>
            <w:pStyle w:val="PargrafodaLista"/>
            <w:numPr>
              <w:numId w:val="12"/>
            </w:numPr>
            <w:ind w:left="720" w:hanging="360"/>
          </w:pPr>
        </w:pPrChange>
      </w:pPr>
      <w:bookmarkStart w:id="219" w:name="_Toc61712322"/>
      <w:ins w:id="220" w:author="Gustavo Moreira" w:date="2021-01-16T13:42:00Z">
        <w:r>
          <w:t xml:space="preserve">Figure </w:t>
        </w:r>
        <w:r>
          <w:fldChar w:fldCharType="begin"/>
        </w:r>
        <w:r>
          <w:instrText xml:space="preserve"> SEQ Figure \* ARABIC </w:instrText>
        </w:r>
      </w:ins>
      <w:r>
        <w:fldChar w:fldCharType="separate"/>
      </w:r>
      <w:r w:rsidR="00BD061A">
        <w:rPr>
          <w:noProof/>
        </w:rPr>
        <w:t>1</w:t>
      </w:r>
      <w:ins w:id="221" w:author="Gustavo Moreira" w:date="2021-01-16T13:42:00Z">
        <w:r>
          <w:fldChar w:fldCharType="end"/>
        </w:r>
        <w:r>
          <w:t xml:space="preserve"> - The New Concept Development model as illustrated in the original paper (Koen et al., 2001)</w:t>
        </w:r>
      </w:ins>
      <w:bookmarkEnd w:id="219"/>
    </w:p>
    <w:p w14:paraId="350DD09A" w14:textId="05FE3129" w:rsidR="00E5744B" w:rsidRDefault="00E5744B" w:rsidP="00E5744B">
      <w:pPr>
        <w:rPr>
          <w:ins w:id="222" w:author="Gustavo Moreira" w:date="2021-01-16T13:43:00Z"/>
          <w:lang w:val="en-US"/>
        </w:rPr>
      </w:pPr>
      <w:ins w:id="223" w:author="Gustavo Moreira" w:date="2021-01-16T13:43:00Z">
        <w:r>
          <w:rPr>
            <w:lang w:val="en-US"/>
          </w:rPr>
          <w:t>Furthermore, several characteristics are worth noting.</w:t>
        </w:r>
      </w:ins>
    </w:p>
    <w:p w14:paraId="03B0A66C" w14:textId="7444C9A6" w:rsidR="00E5744B" w:rsidRPr="00E5744B" w:rsidRDefault="00E5744B">
      <w:pPr>
        <w:rPr>
          <w:lang w:val="en-US"/>
          <w:rPrChange w:id="224" w:author="Gustavo Moreira" w:date="2021-01-16T13:39:00Z">
            <w:rPr>
              <w:lang w:val="pt-PT"/>
            </w:rPr>
          </w:rPrChange>
        </w:rPr>
        <w:pPrChange w:id="225" w:author="Gustavo Moreira" w:date="2021-01-16T13:39:00Z">
          <w:pPr>
            <w:pStyle w:val="Ttulo2"/>
          </w:pPr>
        </w:pPrChange>
      </w:pPr>
      <w:ins w:id="226" w:author="Gustavo Moreira" w:date="2021-01-16T13:43:00Z">
        <w:r>
          <w:rPr>
            <w:lang w:val="en-US"/>
          </w:rPr>
          <w:lastRenderedPageBreak/>
          <w:t>“The inner parts of the NCD were specifically</w:t>
        </w:r>
      </w:ins>
      <w:ins w:id="227" w:author="Gustavo Moreira" w:date="2021-01-16T13:44:00Z">
        <w:r>
          <w:rPr>
            <w:lang w:val="en-US"/>
          </w:rPr>
          <w:t xml:space="preserve"> designated a</w:t>
        </w:r>
      </w:ins>
      <w:ins w:id="228" w:author="Gustavo Moreira" w:date="2021-01-16T17:02:00Z">
        <w:r w:rsidR="00531EA2">
          <w:rPr>
            <w:lang w:val="en-US"/>
          </w:rPr>
          <w:t>s</w:t>
        </w:r>
      </w:ins>
      <w:ins w:id="229" w:author="Gustavo Moreira" w:date="2021-01-16T13:44:00Z">
        <w:r>
          <w:rPr>
            <w:lang w:val="en-US"/>
          </w:rPr>
          <w:t xml:space="preserve"> elements rather than processes</w:t>
        </w:r>
        <w:r w:rsidR="00C743BD">
          <w:rPr>
            <w:lang w:val="en-US"/>
          </w:rPr>
          <w:t>. Processes imply a structure that may not be applicable and could force a set of poorly designed NPPD controls to be used to manage front-end activi</w:t>
        </w:r>
      </w:ins>
      <w:ins w:id="230" w:author="Gustavo Moreira" w:date="2021-01-16T13:45:00Z">
        <w:r w:rsidR="00C743BD">
          <w:rPr>
            <w:lang w:val="en-US"/>
          </w:rPr>
          <w:t xml:space="preserve">ties. The circular shape is meant to suggest that ideas are expected to flow, </w:t>
        </w:r>
        <w:proofErr w:type="gramStart"/>
        <w:r w:rsidR="00C743BD">
          <w:rPr>
            <w:lang w:val="en-US"/>
          </w:rPr>
          <w:t>circulate</w:t>
        </w:r>
        <w:proofErr w:type="gramEnd"/>
        <w:r w:rsidR="00C743BD">
          <w:rPr>
            <w:lang w:val="en-US"/>
          </w:rPr>
          <w:t xml:space="preserve"> and iterate between and among all the five elements</w:t>
        </w:r>
      </w:ins>
      <w:ins w:id="231" w:author="Gustavo Moreira" w:date="2021-01-16T13:43:00Z">
        <w:r>
          <w:rPr>
            <w:lang w:val="en-US"/>
          </w:rPr>
          <w:t>”</w:t>
        </w:r>
      </w:ins>
      <w:ins w:id="232" w:author="Gustavo Moreira" w:date="2021-01-16T13:45:00Z">
        <w:r w:rsidR="00C743BD">
          <w:rPr>
            <w:lang w:val="en-US"/>
          </w:rPr>
          <w:t xml:space="preserve">.  </w:t>
        </w:r>
        <w:r w:rsidR="00C743BD">
          <w:t>(Koen et al., 2001)</w:t>
        </w:r>
      </w:ins>
    </w:p>
    <w:p w14:paraId="0CFBE433" w14:textId="26B2B39F" w:rsidR="00A53B96" w:rsidRDefault="00895C3A" w:rsidP="00A53B96">
      <w:pPr>
        <w:pStyle w:val="Ttulo2"/>
        <w:rPr>
          <w:lang w:val="pt-PT"/>
        </w:rPr>
      </w:pPr>
      <w:bookmarkStart w:id="233" w:name="_Toc61788916"/>
      <w:r>
        <w:rPr>
          <w:lang w:val="pt-PT"/>
        </w:rPr>
        <w:t>Opportunity identification</w:t>
      </w:r>
      <w:bookmarkEnd w:id="233"/>
    </w:p>
    <w:p w14:paraId="22B8FD49" w14:textId="77777777" w:rsidR="006662DC" w:rsidRPr="006662DC" w:rsidRDefault="006662DC" w:rsidP="006662DC">
      <w:pPr>
        <w:rPr>
          <w:lang w:val="en-US"/>
        </w:rPr>
      </w:pPr>
      <w:r w:rsidRPr="006662DC">
        <w:rPr>
          <w:lang w:val="en-US"/>
        </w:rPr>
        <w:t>Opportunity identification is used to identify opportunities that are worth to be investigated and studied. “Business and technological opportunities are explicitly considered so that resources will eventually be allocated” to a determined area (Koen et al., 2001).</w:t>
      </w:r>
    </w:p>
    <w:p w14:paraId="2DD99EE8" w14:textId="77777777" w:rsidR="006662DC" w:rsidRPr="006662DC" w:rsidRDefault="006662DC" w:rsidP="006662DC">
      <w:pPr>
        <w:rPr>
          <w:lang w:val="en-US"/>
        </w:rPr>
      </w:pPr>
      <w:r w:rsidRPr="006662DC">
        <w:rPr>
          <w:lang w:val="en-US"/>
        </w:rPr>
        <w:t>In broad terms, an opportunity “may be a near-term response to a competitive threat, a breakthrough possibility to capture competitive advantage, or a means to simplify/speed-up/reduce the cost of operations” (Koen et al., 2001).</w:t>
      </w:r>
    </w:p>
    <w:p w14:paraId="10B1E567" w14:textId="77777777" w:rsidR="006662DC" w:rsidRPr="006662DC" w:rsidRDefault="006662DC" w:rsidP="006662DC">
      <w:pPr>
        <w:rPr>
          <w:lang w:val="en-US"/>
        </w:rPr>
      </w:pPr>
      <w:r w:rsidRPr="006662DC">
        <w:rPr>
          <w:lang w:val="en-US"/>
        </w:rPr>
        <w:t>The New Concept Development model understands that for opportunity identification to work well, sources and methods that are used to identify opportunities are an essential element.</w:t>
      </w:r>
    </w:p>
    <w:p w14:paraId="13BA5FF6" w14:textId="77777777" w:rsidR="006662DC" w:rsidRPr="006662DC" w:rsidRDefault="006662DC" w:rsidP="006662DC">
      <w:pPr>
        <w:rPr>
          <w:lang w:val="en-US"/>
        </w:rPr>
      </w:pPr>
      <w:r w:rsidRPr="006662DC">
        <w:rPr>
          <w:lang w:val="en-US"/>
        </w:rPr>
        <w:t>Typical methods may be divided into two big groups:</w:t>
      </w:r>
    </w:p>
    <w:p w14:paraId="7000150A" w14:textId="77777777" w:rsidR="006662DC" w:rsidRPr="006662DC" w:rsidRDefault="006662DC" w:rsidP="006662DC">
      <w:pPr>
        <w:pStyle w:val="PargrafodaLista"/>
        <w:numPr>
          <w:ilvl w:val="0"/>
          <w:numId w:val="18"/>
        </w:numPr>
        <w:rPr>
          <w:lang w:val="en-US"/>
        </w:rPr>
      </w:pPr>
      <w:r w:rsidRPr="006662DC">
        <w:rPr>
          <w:lang w:val="en-US"/>
        </w:rPr>
        <w:t xml:space="preserve">Formal – opportunity identification processes that are aligned with all the influencing factors, </w:t>
      </w:r>
      <w:proofErr w:type="spellStart"/>
      <w:r w:rsidRPr="006662DC">
        <w:rPr>
          <w:lang w:val="en-US"/>
        </w:rPr>
        <w:t>e.g</w:t>
      </w:r>
      <w:proofErr w:type="spellEnd"/>
      <w:r w:rsidRPr="006662DC">
        <w:rPr>
          <w:lang w:val="en-US"/>
        </w:rPr>
        <w:t>: brainstorming, mind mapping and lateral thinking, trend analysis.</w:t>
      </w:r>
    </w:p>
    <w:p w14:paraId="4E341512" w14:textId="77777777" w:rsidR="006662DC" w:rsidRPr="006662DC" w:rsidRDefault="006662DC" w:rsidP="006662DC">
      <w:pPr>
        <w:pStyle w:val="PargrafodaLista"/>
        <w:numPr>
          <w:ilvl w:val="0"/>
          <w:numId w:val="18"/>
        </w:numPr>
        <w:rPr>
          <w:lang w:val="en-US"/>
        </w:rPr>
      </w:pPr>
      <w:r w:rsidRPr="006662DC">
        <w:rPr>
          <w:lang w:val="en-US"/>
        </w:rPr>
        <w:t xml:space="preserve">Informal – more organic processes that allow the flow of opportunity identification ideas, </w:t>
      </w:r>
      <w:proofErr w:type="spellStart"/>
      <w:r w:rsidRPr="006662DC">
        <w:rPr>
          <w:lang w:val="en-US"/>
        </w:rPr>
        <w:t>eg</w:t>
      </w:r>
      <w:proofErr w:type="spellEnd"/>
      <w:r w:rsidRPr="006662DC">
        <w:rPr>
          <w:lang w:val="en-US"/>
        </w:rPr>
        <w:t>: ad-hoc sessions, individual insights, or edicts from senior management.</w:t>
      </w:r>
    </w:p>
    <w:p w14:paraId="3F1937DE" w14:textId="77777777" w:rsidR="006662DC" w:rsidRPr="006662DC" w:rsidRDefault="006662DC" w:rsidP="006662DC">
      <w:pPr>
        <w:rPr>
          <w:lang w:val="en-US"/>
        </w:rPr>
      </w:pPr>
    </w:p>
    <w:p w14:paraId="458121CE" w14:textId="77777777" w:rsidR="006662DC" w:rsidRPr="006662DC" w:rsidRDefault="006662DC" w:rsidP="006662DC">
      <w:pPr>
        <w:rPr>
          <w:lang w:val="en-US"/>
        </w:rPr>
      </w:pPr>
      <w:r w:rsidRPr="006662DC">
        <w:rPr>
          <w:lang w:val="en-US"/>
        </w:rPr>
        <w:t>This work was based on trend analysis, following the trend in the technological community regarding Artificial Intelligence, Deep Learning, Machine Learning, and other technologies of the future.</w:t>
      </w:r>
    </w:p>
    <w:p w14:paraId="05FAB3BB" w14:textId="77777777" w:rsidR="006662DC" w:rsidRPr="006662DC" w:rsidRDefault="006662DC" w:rsidP="006662DC">
      <w:pPr>
        <w:rPr>
          <w:b/>
          <w:bCs/>
          <w:lang w:val="en-US"/>
        </w:rPr>
      </w:pPr>
      <w:r w:rsidRPr="006662DC">
        <w:rPr>
          <w:b/>
          <w:bCs/>
          <w:lang w:val="en-US"/>
        </w:rPr>
        <w:t>Automatic music classification is a hot topic</w:t>
      </w:r>
    </w:p>
    <w:p w14:paraId="7DCDC2E1" w14:textId="77777777" w:rsidR="006662DC" w:rsidRPr="006662DC" w:rsidRDefault="006662DC" w:rsidP="006662DC">
      <w:pPr>
        <w:rPr>
          <w:lang w:val="en-US"/>
        </w:rPr>
      </w:pPr>
      <w:r w:rsidRPr="006662DC">
        <w:rPr>
          <w:lang w:val="en-US"/>
        </w:rPr>
        <w:t>In the Introduction chapter, it was discussed that there is an increase in data consumption regarding music content. Companies like Spotify, Apple, and Tidal provide a streaming service that must be of extreme quality to its consumers.</w:t>
      </w:r>
    </w:p>
    <w:p w14:paraId="59BA298C" w14:textId="77777777" w:rsidR="006662DC" w:rsidRPr="006662DC" w:rsidRDefault="006662DC" w:rsidP="006662DC">
      <w:pPr>
        <w:rPr>
          <w:lang w:val="en-US"/>
        </w:rPr>
      </w:pPr>
      <w:r w:rsidRPr="006662DC">
        <w:rPr>
          <w:lang w:val="en-US"/>
        </w:rPr>
        <w:t>In 2016, Spotify provides a total of 1387 music sub-genres in its service platform. (Nick Patch, 2016). Big corporations like Spotify are already on the edge of technology and have dedicated teams working on a sub-area of machine learning called “machine listening”, and classify songs based on a set of factors, including tempo, acoustic-ness, energy, danceability, the strength of the beat and emotional tone (Nick Patch, 2016). Spotify already builds it’s platform music genres classification using a still-evolving tool, but “the process is still imperfect. At one point, the computers confused the sound of the banjo with human singers” (Nick Patch, 2016).</w:t>
      </w:r>
    </w:p>
    <w:p w14:paraId="55D8CAC8" w14:textId="77777777" w:rsidR="006662DC" w:rsidRPr="006662DC" w:rsidRDefault="006662DC" w:rsidP="006662DC">
      <w:pPr>
        <w:rPr>
          <w:lang w:val="en-US"/>
        </w:rPr>
      </w:pPr>
      <w:r w:rsidRPr="006662DC">
        <w:rPr>
          <w:lang w:val="en-US"/>
        </w:rPr>
        <w:lastRenderedPageBreak/>
        <w:t>In 2020 and with the increase of deep learning study materials, the number of studies published in recent times shows that there is still a lot to understand and improve.</w:t>
      </w:r>
    </w:p>
    <w:p w14:paraId="78E83C36" w14:textId="77777777" w:rsidR="006662DC" w:rsidRPr="006662DC" w:rsidRDefault="006662DC" w:rsidP="006662DC">
      <w:pPr>
        <w:rPr>
          <w:lang w:val="en-US"/>
        </w:rPr>
      </w:pPr>
      <w:r w:rsidRPr="006662DC">
        <w:rPr>
          <w:lang w:val="en-US"/>
        </w:rPr>
        <w:t>Leland Roberts developed a Convolutional Neural Network that classifies music genres with an overall accuracy of 68%. (Leland Roberts, 2020).</w:t>
      </w:r>
    </w:p>
    <w:p w14:paraId="30A1A5C4" w14:textId="005AD07E" w:rsidR="006662DC" w:rsidRPr="006662DC" w:rsidRDefault="006662DC" w:rsidP="006662DC">
      <w:pPr>
        <w:rPr>
          <w:ins w:id="234" w:author="Gustavo Moreira" w:date="2021-01-16T13:52:00Z"/>
          <w:lang w:val="en-US"/>
        </w:rPr>
      </w:pPr>
      <w:r w:rsidRPr="006662DC">
        <w:rPr>
          <w:lang w:val="en-US"/>
        </w:rPr>
        <w:t>The above information allows identifying an opportunity, which is to improve the accuracy of automatic music classification. Streaming services benefit from a more accurate algorithm, therefore this opportunity identification allows the generation of value for the customer, once a better accuracy is achieved.</w:t>
      </w:r>
    </w:p>
    <w:p w14:paraId="65F8B7C2" w14:textId="0687C384" w:rsidR="00A55DD4" w:rsidRDefault="007670F7">
      <w:pPr>
        <w:pStyle w:val="Ttulo2"/>
        <w:rPr>
          <w:lang w:val="pt-PT"/>
        </w:rPr>
      </w:pPr>
      <w:bookmarkStart w:id="235" w:name="_Toc61788917"/>
      <w:r>
        <w:rPr>
          <w:lang w:val="pt-PT"/>
        </w:rPr>
        <w:t>Opportunity analysis</w:t>
      </w:r>
      <w:bookmarkEnd w:id="235"/>
    </w:p>
    <w:p w14:paraId="4FFFC670" w14:textId="77777777" w:rsidR="006662DC" w:rsidRPr="006662DC" w:rsidRDefault="006662DC" w:rsidP="006662DC">
      <w:pPr>
        <w:rPr>
          <w:lang w:val="en-US"/>
        </w:rPr>
      </w:pPr>
      <w:r w:rsidRPr="006662DC">
        <w:rPr>
          <w:lang w:val="en-US"/>
        </w:rPr>
        <w:t>The NDC model defines opportunity analysis as the validation of the previously identified opportunity. The first chronological moment of an opportunity is to identify it. The second is to study its viability and support the effort that might be done in the future based on facts, market needs, and business alignments. (Koen et al., 2001). Taking this into consideration, this section decomposes the opportunity to validate the value that the work will bring to society.</w:t>
      </w:r>
    </w:p>
    <w:p w14:paraId="226CA895" w14:textId="77777777" w:rsidR="006662DC" w:rsidRPr="006662DC" w:rsidRDefault="006662DC" w:rsidP="006662DC">
      <w:pPr>
        <w:rPr>
          <w:b/>
          <w:bCs/>
          <w:lang w:val="en-US"/>
        </w:rPr>
      </w:pPr>
      <w:r w:rsidRPr="006662DC">
        <w:rPr>
          <w:b/>
          <w:bCs/>
          <w:lang w:val="en-US"/>
        </w:rPr>
        <w:t>Why is automatic music classification important?</w:t>
      </w:r>
    </w:p>
    <w:p w14:paraId="3D8C1EAA" w14:textId="77777777" w:rsidR="006662DC" w:rsidRPr="006662DC" w:rsidRDefault="006662DC" w:rsidP="006662DC">
      <w:pPr>
        <w:rPr>
          <w:lang w:val="en-US"/>
        </w:rPr>
      </w:pPr>
      <w:r w:rsidRPr="006662DC">
        <w:rPr>
          <w:lang w:val="en-US"/>
        </w:rPr>
        <w:t>From 2015 to 2020, the overall Artificial Intelligence revenues grew by 20%, and this number is expected to grow exponentially in the upcoming years (UBS, 2020).</w:t>
      </w:r>
    </w:p>
    <w:p w14:paraId="438144FC" w14:textId="77777777" w:rsidR="006662DC" w:rsidRPr="006662DC" w:rsidRDefault="006662DC" w:rsidP="006662DC">
      <w:pPr>
        <w:rPr>
          <w:lang w:val="en-US"/>
        </w:rPr>
      </w:pPr>
      <w:r w:rsidRPr="006662DC">
        <w:rPr>
          <w:lang w:val="en-US"/>
        </w:rPr>
        <w:t>Music genre classification is only a small portion of Artificial Intelligence, but it is currently explored by many students, researchers, and big corporations that are already using Artificial Intelligence based algorithm to perform music genre classifications.</w:t>
      </w:r>
    </w:p>
    <w:p w14:paraId="51406098" w14:textId="77777777" w:rsidR="006662DC" w:rsidRPr="006662DC" w:rsidRDefault="006662DC" w:rsidP="006662DC">
      <w:pPr>
        <w:rPr>
          <w:lang w:val="en-US"/>
        </w:rPr>
      </w:pPr>
      <w:r w:rsidRPr="006662DC">
        <w:rPr>
          <w:lang w:val="en-US"/>
        </w:rPr>
        <w:t>Currently, a deep investigation into the topic will not be able to find a common guideline to develop algorithms of the sort. The current documentation available is done on an individual level, within an academic context, or researchers publishing documents like this one, exposing a proposal of implementation and presenting the results.</w:t>
      </w:r>
    </w:p>
    <w:p w14:paraId="2DC69A63" w14:textId="77777777" w:rsidR="006662DC" w:rsidRPr="006662DC" w:rsidRDefault="006662DC" w:rsidP="006662DC">
      <w:pPr>
        <w:rPr>
          <w:lang w:val="en-US"/>
        </w:rPr>
      </w:pPr>
      <w:r w:rsidRPr="006662DC">
        <w:rPr>
          <w:lang w:val="en-US"/>
        </w:rPr>
        <w:t xml:space="preserve">No standard has been defined to this date. </w:t>
      </w:r>
    </w:p>
    <w:p w14:paraId="371D8269" w14:textId="77777777" w:rsidR="006662DC" w:rsidRPr="006662DC" w:rsidRDefault="006662DC" w:rsidP="006662DC">
      <w:pPr>
        <w:rPr>
          <w:lang w:val="en-US"/>
        </w:rPr>
      </w:pPr>
      <w:r w:rsidRPr="006662DC">
        <w:rPr>
          <w:lang w:val="en-US"/>
        </w:rPr>
        <w:t>In 2021, Spotify has 144 million paid subscribers, and this number has more than doubled since 2017. (Spotify, 2021). The numbers tell us that streaming services are reaching a never reached number of new users before, and with the increment of users, the competition between corporations gets bigger, and therefore, the quality of the service should be better to improve customer retention.</w:t>
      </w:r>
    </w:p>
    <w:p w14:paraId="0220C3B3" w14:textId="77777777" w:rsidR="006662DC" w:rsidRPr="006662DC" w:rsidRDefault="006662DC" w:rsidP="006662DC">
      <w:pPr>
        <w:rPr>
          <w:lang w:val="en-US"/>
        </w:rPr>
      </w:pPr>
      <w:r w:rsidRPr="006662DC">
        <w:rPr>
          <w:lang w:val="en-US"/>
        </w:rPr>
        <w:t>Research on the topic that is currently done is targeted at the 11 most popular music genres, contrasting with the 1387 genres that Spotify currently provides.</w:t>
      </w:r>
    </w:p>
    <w:p w14:paraId="3E005D6E" w14:textId="77777777" w:rsidR="006662DC" w:rsidRPr="006662DC" w:rsidRDefault="006662DC" w:rsidP="006662DC">
      <w:pPr>
        <w:rPr>
          <w:lang w:val="en-US"/>
        </w:rPr>
      </w:pPr>
      <w:r w:rsidRPr="006662DC">
        <w:rPr>
          <w:lang w:val="en-US"/>
        </w:rPr>
        <w:lastRenderedPageBreak/>
        <w:t>There is a clear need in the market to standardize music genre classification based on genre, the velocity of training, and general accuracy of the algorithm.</w:t>
      </w:r>
    </w:p>
    <w:p w14:paraId="21645A4D" w14:textId="2F0D0FAB" w:rsidR="006662DC" w:rsidRPr="006662DC" w:rsidRDefault="006662DC" w:rsidP="006662DC">
      <w:pPr>
        <w:rPr>
          <w:ins w:id="236" w:author="Gustavo Moreira" w:date="2021-01-16T15:51:00Z"/>
          <w:lang w:val="en-US"/>
        </w:rPr>
      </w:pPr>
      <w:proofErr w:type="gramStart"/>
      <w:r w:rsidRPr="006662DC">
        <w:rPr>
          <w:lang w:val="en-US"/>
        </w:rPr>
        <w:t>All of</w:t>
      </w:r>
      <w:proofErr w:type="gramEnd"/>
      <w:r w:rsidRPr="006662DC">
        <w:rPr>
          <w:lang w:val="en-US"/>
        </w:rPr>
        <w:t xml:space="preserve"> the three factors above, if improved, can bring a lot of value to the customers, and therefore, validating the value of the identified opportunity.</w:t>
      </w:r>
    </w:p>
    <w:p w14:paraId="71BF743C" w14:textId="6D62AA69" w:rsidR="007670F7" w:rsidRDefault="007670F7" w:rsidP="007670F7">
      <w:pPr>
        <w:pStyle w:val="Ttulo2"/>
        <w:rPr>
          <w:ins w:id="237" w:author="Gustavo Moreira" w:date="2021-01-16T16:23:00Z"/>
          <w:lang w:val="pt-PT"/>
        </w:rPr>
      </w:pPr>
      <w:bookmarkStart w:id="238" w:name="_Toc61788918"/>
      <w:r>
        <w:rPr>
          <w:lang w:val="pt-PT"/>
        </w:rPr>
        <w:t>Idea Generation and Enrichment</w:t>
      </w:r>
      <w:bookmarkEnd w:id="238"/>
    </w:p>
    <w:p w14:paraId="56F0FAC9" w14:textId="4E92AA82" w:rsidR="0075233C" w:rsidRDefault="0075233C" w:rsidP="0075233C">
      <w:pPr>
        <w:rPr>
          <w:ins w:id="239" w:author="Gustavo Moreira" w:date="2021-01-16T16:28:00Z"/>
          <w:lang w:val="en-US"/>
        </w:rPr>
      </w:pPr>
      <w:ins w:id="240" w:author="Gustavo Moreira" w:date="2021-01-16T16:23:00Z">
        <w:r w:rsidRPr="0075233C">
          <w:rPr>
            <w:lang w:val="en-US"/>
            <w:rPrChange w:id="241" w:author="Gustavo Moreira" w:date="2021-01-16T16:24:00Z">
              <w:rPr>
                <w:lang w:val="pt-PT"/>
              </w:rPr>
            </w:rPrChange>
          </w:rPr>
          <w:t xml:space="preserve">In </w:t>
        </w:r>
      </w:ins>
      <w:ins w:id="242" w:author="Gustavo Moreira" w:date="2021-01-16T16:24:00Z">
        <w:r w:rsidRPr="0075233C">
          <w:rPr>
            <w:lang w:val="en-US"/>
            <w:rPrChange w:id="243" w:author="Gustavo Moreira" w:date="2021-01-16T16:24:00Z">
              <w:rPr>
                <w:lang w:val="pt-PT"/>
              </w:rPr>
            </w:rPrChange>
          </w:rPr>
          <w:t>the New Concept D</w:t>
        </w:r>
        <w:r>
          <w:rPr>
            <w:lang w:val="en-US"/>
          </w:rPr>
          <w:t xml:space="preserve">evelopment model, the Idea Generation and Enrichment, or Idea Genesis, is the process of transforming an opportunity into a concrete idea. </w:t>
        </w:r>
      </w:ins>
      <w:ins w:id="244" w:author="Gustavo Moreira" w:date="2021-01-16T16:25:00Z">
        <w:r>
          <w:rPr>
            <w:lang w:val="en-US"/>
          </w:rPr>
          <w:t xml:space="preserve">Therefore, it “represents an evolutionary process in which ideas are built upon, torn down, combined, reshaped, modified and upgraded” </w:t>
        </w:r>
      </w:ins>
      <w:ins w:id="245" w:author="Gustavo Moreira" w:date="2021-01-16T16:26:00Z">
        <w:r>
          <w:rPr>
            <w:lang w:val="en-US"/>
          </w:rPr>
          <w:t>(</w:t>
        </w:r>
        <w:r>
          <w:t>Koen et al., 2001</w:t>
        </w:r>
        <w:r>
          <w:rPr>
            <w:lang w:val="en-US"/>
          </w:rPr>
          <w:t>). It is not expected that the ideas, once defined, are fixed and immutable. They go through a process of continuous improvement and may go through man</w:t>
        </w:r>
      </w:ins>
      <w:ins w:id="246" w:author="Gustavo Moreira" w:date="2021-01-16T16:27:00Z">
        <w:r>
          <w:rPr>
            <w:lang w:val="en-US"/>
          </w:rPr>
          <w:t xml:space="preserve">y iterations before is </w:t>
        </w:r>
      </w:ins>
      <w:r w:rsidR="00D64FBC">
        <w:rPr>
          <w:lang w:val="en-US"/>
        </w:rPr>
        <w:t>finished</w:t>
      </w:r>
      <w:ins w:id="247" w:author="Gustavo Moreira" w:date="2021-01-16T16:27:00Z">
        <w:r>
          <w:rPr>
            <w:lang w:val="en-US"/>
          </w:rPr>
          <w:t xml:space="preserve">. This process may include “a formal process like brainstorming sessions and idea banks </w:t>
        </w:r>
      </w:ins>
      <w:ins w:id="248" w:author="Gustavo Moreira" w:date="2021-01-16T16:28:00Z">
        <w:r>
          <w:rPr>
            <w:lang w:val="en-US"/>
          </w:rPr>
          <w:t>so as to provoke the organization or individual into generating new ideas for the identified opportunity</w:t>
        </w:r>
      </w:ins>
      <w:ins w:id="249" w:author="Gustavo Moreira" w:date="2021-01-16T16:27:00Z">
        <w:r>
          <w:rPr>
            <w:lang w:val="en-US"/>
          </w:rPr>
          <w:t xml:space="preserve">” </w:t>
        </w:r>
      </w:ins>
      <w:ins w:id="250" w:author="Gustavo Moreira" w:date="2021-01-16T16:28:00Z">
        <w:r>
          <w:rPr>
            <w:lang w:val="en-US"/>
          </w:rPr>
          <w:t>(</w:t>
        </w:r>
        <w:r>
          <w:t>Koen et al., 2001</w:t>
        </w:r>
        <w:r>
          <w:rPr>
            <w:lang w:val="en-US"/>
          </w:rPr>
          <w:t>).</w:t>
        </w:r>
      </w:ins>
    </w:p>
    <w:p w14:paraId="588E655F" w14:textId="503F9882" w:rsidR="0075233C" w:rsidRDefault="0075233C" w:rsidP="0075233C">
      <w:pPr>
        <w:rPr>
          <w:ins w:id="251" w:author="Gustavo Moreira" w:date="2021-01-16T16:31:00Z"/>
          <w:color w:val="FF0000"/>
          <w:lang w:val="en-US"/>
        </w:rPr>
      </w:pPr>
      <w:ins w:id="252" w:author="Gustavo Moreira" w:date="2021-01-16T16:28:00Z">
        <w:r>
          <w:rPr>
            <w:lang w:val="en-US"/>
          </w:rPr>
          <w:t>For this work, both brainstor</w:t>
        </w:r>
      </w:ins>
      <w:ins w:id="253" w:author="Gustavo Moreira" w:date="2021-01-16T16:29:00Z">
        <w:r>
          <w:rPr>
            <w:lang w:val="en-US"/>
          </w:rPr>
          <w:t>ming and bank ideas were used when defining ideas for the identified opportunities. The bank of ideas came mostly from the author,</w:t>
        </w:r>
      </w:ins>
      <w:ins w:id="254" w:author="Gustavo Moreira" w:date="2021-01-16T16:30:00Z">
        <w:r>
          <w:rPr>
            <w:lang w:val="en-US"/>
          </w:rPr>
          <w:t xml:space="preserve"> while researching for chapters number 3 and 4, and also by the inclusion of members in informal </w:t>
        </w:r>
        <w:proofErr w:type="gramStart"/>
        <w:r>
          <w:rPr>
            <w:lang w:val="en-US"/>
          </w:rPr>
          <w:t>discussions  that</w:t>
        </w:r>
        <w:proofErr w:type="gramEnd"/>
        <w:r>
          <w:rPr>
            <w:lang w:val="en-US"/>
          </w:rPr>
          <w:t xml:space="preserve"> have an interest in the topic</w:t>
        </w:r>
      </w:ins>
      <w:r w:rsidR="00335EB4">
        <w:rPr>
          <w:lang w:val="en-US"/>
        </w:rPr>
        <w:t>.</w:t>
      </w:r>
    </w:p>
    <w:p w14:paraId="6EB440FA" w14:textId="4D51D018" w:rsidR="0075233C" w:rsidRDefault="0075233C" w:rsidP="0075233C">
      <w:pPr>
        <w:rPr>
          <w:ins w:id="255" w:author="Gustavo Moreira" w:date="2021-01-16T16:32:00Z"/>
          <w:color w:val="000000" w:themeColor="text1"/>
          <w:lang w:val="en-US"/>
        </w:rPr>
      </w:pPr>
      <w:ins w:id="256" w:author="Gustavo Moreira" w:date="2021-01-16T16:32:00Z">
        <w:r>
          <w:rPr>
            <w:color w:val="000000" w:themeColor="text1"/>
            <w:lang w:val="en-US"/>
          </w:rPr>
          <w:t>The following ideas are presented with the intention of identify possible future solutions to the identified opportunity.</w:t>
        </w:r>
      </w:ins>
    </w:p>
    <w:p w14:paraId="4BA90F55" w14:textId="71C28DF3" w:rsidR="0075233C" w:rsidRDefault="0075233C" w:rsidP="0075233C">
      <w:pPr>
        <w:pStyle w:val="PargrafodaLista"/>
        <w:numPr>
          <w:ilvl w:val="0"/>
          <w:numId w:val="15"/>
        </w:numPr>
        <w:rPr>
          <w:ins w:id="257" w:author="Gustavo Moreira" w:date="2021-01-16T16:35:00Z"/>
          <w:color w:val="000000" w:themeColor="text1"/>
          <w:lang w:val="en-US"/>
        </w:rPr>
      </w:pPr>
      <w:ins w:id="258" w:author="Gustavo Moreira" w:date="2021-01-16T16:33:00Z">
        <w:r w:rsidRPr="00CC09AD">
          <w:rPr>
            <w:b/>
            <w:bCs w:val="0"/>
            <w:color w:val="000000" w:themeColor="text1"/>
            <w:lang w:val="en-US"/>
            <w:rPrChange w:id="259" w:author="Gustavo Moreira" w:date="2021-01-16T16:34:00Z">
              <w:rPr>
                <w:color w:val="000000" w:themeColor="text1"/>
                <w:lang w:val="en-US"/>
              </w:rPr>
            </w:rPrChange>
          </w:rPr>
          <w:t>Continue the work of an individual researcher that has publicly made his work available to the community</w:t>
        </w:r>
        <w:r w:rsidR="00CC09AD">
          <w:rPr>
            <w:color w:val="000000" w:themeColor="text1"/>
            <w:lang w:val="en-US"/>
          </w:rPr>
          <w:t xml:space="preserve"> </w:t>
        </w:r>
      </w:ins>
      <w:ins w:id="260" w:author="Gustavo Moreira" w:date="2021-01-16T16:34:00Z">
        <w:r w:rsidR="00CC09AD">
          <w:rPr>
            <w:color w:val="000000" w:themeColor="text1"/>
            <w:lang w:val="en-US"/>
          </w:rPr>
          <w:t>–</w:t>
        </w:r>
      </w:ins>
      <w:ins w:id="261" w:author="Gustavo Moreira" w:date="2021-01-16T16:33:00Z">
        <w:r w:rsidR="00CC09AD">
          <w:rPr>
            <w:color w:val="000000" w:themeColor="text1"/>
            <w:lang w:val="en-US"/>
          </w:rPr>
          <w:t xml:space="preserve"> </w:t>
        </w:r>
      </w:ins>
      <w:ins w:id="262" w:author="Gustavo Moreira" w:date="2021-01-16T16:34:00Z">
        <w:r w:rsidR="00CC09AD">
          <w:rPr>
            <w:color w:val="000000" w:themeColor="text1"/>
            <w:lang w:val="en-US"/>
          </w:rPr>
          <w:t xml:space="preserve">The objective of this idea is to not start from scratch and take advantage of the work that someone else has already </w:t>
        </w:r>
        <w:proofErr w:type="gramStart"/>
        <w:r w:rsidR="00CC09AD">
          <w:rPr>
            <w:color w:val="000000" w:themeColor="text1"/>
            <w:lang w:val="en-US"/>
          </w:rPr>
          <w:t>done, and</w:t>
        </w:r>
        <w:proofErr w:type="gramEnd"/>
        <w:r w:rsidR="00CC09AD">
          <w:rPr>
            <w:color w:val="000000" w:themeColor="text1"/>
            <w:lang w:val="en-US"/>
          </w:rPr>
          <w:t xml:space="preserve"> improve the solution to obtain better results.</w:t>
        </w:r>
      </w:ins>
    </w:p>
    <w:p w14:paraId="4FCCA7AD" w14:textId="10A59DE5" w:rsidR="00CC09AD" w:rsidRDefault="00CC09AD" w:rsidP="0075233C">
      <w:pPr>
        <w:pStyle w:val="PargrafodaLista"/>
        <w:numPr>
          <w:ilvl w:val="0"/>
          <w:numId w:val="15"/>
        </w:numPr>
        <w:rPr>
          <w:ins w:id="263" w:author="Gustavo Moreira" w:date="2021-01-16T16:36:00Z"/>
          <w:color w:val="000000" w:themeColor="text1"/>
          <w:lang w:val="en-US"/>
        </w:rPr>
      </w:pPr>
      <w:ins w:id="264" w:author="Gustavo Moreira" w:date="2021-01-16T16:35:00Z">
        <w:r>
          <w:rPr>
            <w:b/>
            <w:bCs w:val="0"/>
            <w:color w:val="000000" w:themeColor="text1"/>
            <w:lang w:val="en-US"/>
          </w:rPr>
          <w:t>Build a technical solution from scratch, using a dataset that was previously defined</w:t>
        </w:r>
        <w:r>
          <w:rPr>
            <w:color w:val="000000" w:themeColor="text1"/>
            <w:lang w:val="en-US"/>
          </w:rPr>
          <w:t xml:space="preserve"> – The purpose of this idea is to start a technical solution</w:t>
        </w:r>
      </w:ins>
      <w:ins w:id="265" w:author="Gustavo Moreira" w:date="2021-01-16T16:36:00Z">
        <w:r>
          <w:rPr>
            <w:color w:val="000000" w:themeColor="text1"/>
            <w:lang w:val="en-US"/>
          </w:rPr>
          <w:t xml:space="preserve"> from scratch. This solution might be based on a deep learning framework, but also other types of framework. The common point here is that i</w:t>
        </w:r>
      </w:ins>
      <w:r w:rsidR="00D64FBC">
        <w:rPr>
          <w:color w:val="000000" w:themeColor="text1"/>
          <w:lang w:val="en-US"/>
        </w:rPr>
        <w:t>t</w:t>
      </w:r>
      <w:ins w:id="266" w:author="Gustavo Moreira" w:date="2021-01-16T16:36:00Z">
        <w:r>
          <w:rPr>
            <w:color w:val="000000" w:themeColor="text1"/>
            <w:lang w:val="en-US"/>
          </w:rPr>
          <w:t xml:space="preserve"> bases the classification on a dataset that is freely available to the community to use.</w:t>
        </w:r>
      </w:ins>
    </w:p>
    <w:p w14:paraId="1BA1CF72" w14:textId="6534E71A" w:rsidR="00CC09AD" w:rsidRDefault="00CC09AD" w:rsidP="00CC09AD">
      <w:pPr>
        <w:pStyle w:val="PargrafodaLista"/>
        <w:numPr>
          <w:ilvl w:val="0"/>
          <w:numId w:val="15"/>
        </w:numPr>
        <w:rPr>
          <w:ins w:id="267" w:author="Gustavo Moreira" w:date="2021-01-16T16:42:00Z"/>
          <w:color w:val="000000" w:themeColor="text1"/>
          <w:lang w:val="en-US"/>
        </w:rPr>
      </w:pPr>
      <w:ins w:id="268" w:author="Gustavo Moreira" w:date="2021-01-16T16:37:00Z">
        <w:r w:rsidRPr="00CC09AD">
          <w:rPr>
            <w:b/>
            <w:bCs w:val="0"/>
            <w:color w:val="000000" w:themeColor="text1"/>
            <w:lang w:val="en-US"/>
            <w:rPrChange w:id="269" w:author="Gustavo Moreira" w:date="2021-01-16T16:38:00Z">
              <w:rPr>
                <w:color w:val="000000" w:themeColor="text1"/>
                <w:lang w:val="en-US"/>
              </w:rPr>
            </w:rPrChange>
          </w:rPr>
          <w:t>Build a technical solution and a dataset from scratch</w:t>
        </w:r>
        <w:r>
          <w:rPr>
            <w:color w:val="000000" w:themeColor="text1"/>
            <w:lang w:val="en-US"/>
          </w:rPr>
          <w:t xml:space="preserve"> – The objective of this idea is to fully design and implement the solution as discussed in the idea number </w:t>
        </w:r>
        <w:proofErr w:type="gramStart"/>
        <w:r>
          <w:rPr>
            <w:color w:val="000000" w:themeColor="text1"/>
            <w:lang w:val="en-US"/>
          </w:rPr>
          <w:t xml:space="preserve">two, </w:t>
        </w:r>
      </w:ins>
      <w:ins w:id="270" w:author="Gustavo Moreira" w:date="2021-01-16T16:38:00Z">
        <w:r>
          <w:rPr>
            <w:color w:val="000000" w:themeColor="text1"/>
            <w:lang w:val="en-US"/>
          </w:rPr>
          <w:t>but</w:t>
        </w:r>
        <w:proofErr w:type="gramEnd"/>
        <w:r>
          <w:rPr>
            <w:color w:val="000000" w:themeColor="text1"/>
            <w:lang w:val="en-US"/>
          </w:rPr>
          <w:t xml:space="preserve"> using a dataset that is manually built for the context of this work.</w:t>
        </w:r>
      </w:ins>
    </w:p>
    <w:p w14:paraId="3992BA8B" w14:textId="77777777" w:rsidR="00CC09AD" w:rsidRDefault="00CC09AD">
      <w:pPr>
        <w:pStyle w:val="PargrafodaLista"/>
        <w:ind w:left="720" w:firstLine="0"/>
        <w:rPr>
          <w:ins w:id="271" w:author="Gustavo Moreira" w:date="2021-01-16T16:38:00Z"/>
          <w:color w:val="000000" w:themeColor="text1"/>
          <w:lang w:val="en-US"/>
        </w:rPr>
        <w:pPrChange w:id="272" w:author="Gustavo Moreira" w:date="2021-01-16T16:42:00Z">
          <w:pPr>
            <w:pStyle w:val="PargrafodaLista"/>
            <w:numPr>
              <w:numId w:val="15"/>
            </w:numPr>
            <w:ind w:left="720" w:hanging="360"/>
          </w:pPr>
        </w:pPrChange>
      </w:pPr>
    </w:p>
    <w:p w14:paraId="3697E6EC" w14:textId="4D0B4821" w:rsidR="00CC09AD" w:rsidRDefault="00CC09AD">
      <w:pPr>
        <w:pStyle w:val="PargrafodaLista"/>
        <w:numPr>
          <w:ilvl w:val="0"/>
          <w:numId w:val="15"/>
        </w:numPr>
        <w:ind w:left="360"/>
        <w:rPr>
          <w:ins w:id="273" w:author="Gustavo Moreira" w:date="2021-01-16T16:42:00Z"/>
          <w:color w:val="000000" w:themeColor="text1"/>
          <w:lang w:val="en-US"/>
        </w:rPr>
        <w:pPrChange w:id="274" w:author="Gustavo Moreira" w:date="2021-01-16T16:46:00Z">
          <w:pPr>
            <w:pStyle w:val="PargrafodaLista"/>
            <w:numPr>
              <w:numId w:val="15"/>
            </w:numPr>
            <w:ind w:left="720" w:hanging="360"/>
          </w:pPr>
        </w:pPrChange>
      </w:pPr>
      <w:ins w:id="275" w:author="Gustavo Moreira" w:date="2021-01-16T16:38:00Z">
        <w:r w:rsidRPr="00CC09AD">
          <w:rPr>
            <w:b/>
            <w:bCs w:val="0"/>
            <w:color w:val="000000" w:themeColor="text1"/>
            <w:lang w:val="en-US"/>
            <w:rPrChange w:id="276" w:author="Gustavo Moreira" w:date="2021-01-16T16:42:00Z">
              <w:rPr>
                <w:color w:val="000000" w:themeColor="text1"/>
                <w:lang w:val="en-US"/>
              </w:rPr>
            </w:rPrChange>
          </w:rPr>
          <w:t>Use previous</w:t>
        </w:r>
      </w:ins>
      <w:ins w:id="277" w:author="Gustavo Moreira" w:date="2021-01-16T16:39:00Z">
        <w:r w:rsidRPr="00CC09AD">
          <w:rPr>
            <w:b/>
            <w:bCs w:val="0"/>
            <w:color w:val="000000" w:themeColor="text1"/>
            <w:lang w:val="en-US"/>
            <w:rPrChange w:id="278" w:author="Gustavo Moreira" w:date="2021-01-16T16:42:00Z">
              <w:rPr>
                <w:color w:val="000000" w:themeColor="text1"/>
                <w:lang w:val="en-US"/>
              </w:rPr>
            </w:rPrChange>
          </w:rPr>
          <w:t xml:space="preserve"> research to identify common points of implementation and propose a guideline of implementation that is accepted by the community</w:t>
        </w:r>
        <w:r w:rsidRPr="00CC09AD">
          <w:rPr>
            <w:color w:val="000000" w:themeColor="text1"/>
            <w:lang w:val="en-US"/>
          </w:rPr>
          <w:t xml:space="preserve"> </w:t>
        </w:r>
        <w:r>
          <w:rPr>
            <w:color w:val="000000" w:themeColor="text1"/>
            <w:lang w:val="en-US"/>
          </w:rPr>
          <w:t>– The goal of this idea is to explore the work that was already done regarding music genre classification, identify common</w:t>
        </w:r>
      </w:ins>
      <w:ins w:id="279" w:author="Gustavo Moreira" w:date="2021-01-16T16:40:00Z">
        <w:r>
          <w:rPr>
            <w:color w:val="000000" w:themeColor="text1"/>
            <w:lang w:val="en-US"/>
          </w:rPr>
          <w:t xml:space="preserve"> practices and guidelines that lead to the development of a reliable algorithm. Further implementation of this idea requires starting conversation with proper identities that can validate and certify the process</w:t>
        </w:r>
      </w:ins>
      <w:ins w:id="280" w:author="Gustavo Moreira" w:date="2021-01-16T16:41:00Z">
        <w:r>
          <w:rPr>
            <w:color w:val="000000" w:themeColor="text1"/>
            <w:lang w:val="en-US"/>
          </w:rPr>
          <w:t xml:space="preserve">. In other works, the end goal of this idea is to </w:t>
        </w:r>
        <w:r>
          <w:rPr>
            <w:color w:val="000000" w:themeColor="text1"/>
            <w:lang w:val="en-US"/>
          </w:rPr>
          <w:lastRenderedPageBreak/>
          <w:t>have a clear and define pattern of implementation for music genre algorithms, like Martin Fowler defined software design patterns previously.</w:t>
        </w:r>
      </w:ins>
    </w:p>
    <w:p w14:paraId="1CEE9307" w14:textId="77777777" w:rsidR="00CC09AD" w:rsidRPr="00CC09AD" w:rsidRDefault="00CC09AD">
      <w:pPr>
        <w:pStyle w:val="PargrafodaLista"/>
        <w:ind w:left="348"/>
        <w:rPr>
          <w:ins w:id="281" w:author="Gustavo Moreira" w:date="2021-01-16T16:42:00Z"/>
          <w:color w:val="000000" w:themeColor="text1"/>
          <w:lang w:val="en-US"/>
          <w:rPrChange w:id="282" w:author="Gustavo Moreira" w:date="2021-01-16T16:42:00Z">
            <w:rPr>
              <w:ins w:id="283" w:author="Gustavo Moreira" w:date="2021-01-16T16:42:00Z"/>
              <w:lang w:val="en-US"/>
            </w:rPr>
          </w:rPrChange>
        </w:rPr>
        <w:pPrChange w:id="284" w:author="Gustavo Moreira" w:date="2021-01-16T16:46:00Z">
          <w:pPr>
            <w:pStyle w:val="PargrafodaLista"/>
            <w:numPr>
              <w:numId w:val="15"/>
            </w:numPr>
            <w:ind w:left="720" w:hanging="360"/>
          </w:pPr>
        </w:pPrChange>
      </w:pPr>
    </w:p>
    <w:p w14:paraId="44DAE777" w14:textId="4E7CAC6C" w:rsidR="00CC09AD" w:rsidRPr="00CC09AD" w:rsidRDefault="00CC09AD">
      <w:pPr>
        <w:pStyle w:val="PargrafodaLista"/>
        <w:numPr>
          <w:ilvl w:val="0"/>
          <w:numId w:val="15"/>
        </w:numPr>
        <w:ind w:left="360"/>
        <w:rPr>
          <w:color w:val="000000" w:themeColor="text1"/>
          <w:lang w:val="en-US"/>
          <w:rPrChange w:id="285" w:author="Gustavo Moreira" w:date="2021-01-16T16:36:00Z">
            <w:rPr>
              <w:lang w:val="pt-PT"/>
            </w:rPr>
          </w:rPrChange>
        </w:rPr>
        <w:pPrChange w:id="286" w:author="Gustavo Moreira" w:date="2021-01-16T16:46:00Z">
          <w:pPr>
            <w:pStyle w:val="Ttulo2"/>
          </w:pPr>
        </w:pPrChange>
      </w:pPr>
      <w:ins w:id="287" w:author="Gustavo Moreira" w:date="2021-01-16T16:42:00Z">
        <w:r w:rsidRPr="002A6143">
          <w:rPr>
            <w:b/>
            <w:bCs w:val="0"/>
            <w:color w:val="000000" w:themeColor="text1"/>
            <w:lang w:val="en-US"/>
            <w:rPrChange w:id="288" w:author="Gustavo Moreira" w:date="2021-01-16T16:44:00Z">
              <w:rPr>
                <w:b w:val="0"/>
                <w:bCs/>
                <w:color w:val="000000" w:themeColor="text1"/>
                <w:lang w:val="en-US"/>
              </w:rPr>
            </w:rPrChange>
          </w:rPr>
          <w:t>Build a music genre classification framework</w:t>
        </w:r>
        <w:r>
          <w:rPr>
            <w:color w:val="000000" w:themeColor="text1"/>
            <w:lang w:val="en-US"/>
          </w:rPr>
          <w:t xml:space="preserve"> </w:t>
        </w:r>
      </w:ins>
      <w:ins w:id="289" w:author="Gustavo Moreira" w:date="2021-01-16T16:43:00Z">
        <w:r>
          <w:rPr>
            <w:color w:val="000000" w:themeColor="text1"/>
            <w:lang w:val="en-US"/>
          </w:rPr>
          <w:t xml:space="preserve">– The objective of this idea is to develop a framework that is highly optimized to develop music genre classification algorithms, having as </w:t>
        </w:r>
        <w:proofErr w:type="gramStart"/>
        <w:r>
          <w:rPr>
            <w:color w:val="000000" w:themeColor="text1"/>
            <w:lang w:val="en-US"/>
          </w:rPr>
          <w:t>ultimate goal</w:t>
        </w:r>
        <w:proofErr w:type="gramEnd"/>
        <w:r>
          <w:rPr>
            <w:color w:val="000000" w:themeColor="text1"/>
            <w:lang w:val="en-US"/>
          </w:rPr>
          <w:t xml:space="preserve"> facilitate future work of th</w:t>
        </w:r>
      </w:ins>
      <w:ins w:id="290" w:author="Gustavo Moreira" w:date="2021-01-16T16:44:00Z">
        <w:r>
          <w:rPr>
            <w:color w:val="000000" w:themeColor="text1"/>
            <w:lang w:val="en-US"/>
          </w:rPr>
          <w:t xml:space="preserve">e developer community by reducing speed of developing and facilitating the </w:t>
        </w:r>
        <w:r w:rsidRPr="00020228">
          <w:rPr>
            <w:color w:val="000000" w:themeColor="text1"/>
            <w:lang w:val="en-US"/>
          </w:rPr>
          <w:t>accuracy</w:t>
        </w:r>
        <w:r>
          <w:rPr>
            <w:color w:val="000000" w:themeColor="text1"/>
            <w:lang w:val="en-US"/>
          </w:rPr>
          <w:t xml:space="preserve"> of the algorithm.</w:t>
        </w:r>
      </w:ins>
    </w:p>
    <w:p w14:paraId="7ECB70D1" w14:textId="730E18DD" w:rsidR="007670F7" w:rsidRDefault="007670F7" w:rsidP="0079235C">
      <w:pPr>
        <w:pStyle w:val="Ttulo2"/>
        <w:ind w:left="216"/>
        <w:rPr>
          <w:ins w:id="291" w:author="Gustavo Moreira" w:date="2021-01-16T17:24:00Z"/>
          <w:lang w:val="pt-PT"/>
        </w:rPr>
      </w:pPr>
      <w:bookmarkStart w:id="292" w:name="_Toc61788919"/>
      <w:r>
        <w:rPr>
          <w:lang w:val="pt-PT"/>
        </w:rPr>
        <w:t>Idea Selection</w:t>
      </w:r>
      <w:bookmarkEnd w:id="292"/>
    </w:p>
    <w:p w14:paraId="5B77270F" w14:textId="59D01A3D" w:rsidR="000D5D9F" w:rsidRDefault="000D5D9F" w:rsidP="000D5D9F">
      <w:pPr>
        <w:rPr>
          <w:ins w:id="293" w:author="Gustavo Moreira" w:date="2021-01-16T17:28:00Z"/>
          <w:lang w:val="en-US"/>
        </w:rPr>
      </w:pPr>
      <w:ins w:id="294" w:author="Gustavo Moreira" w:date="2021-01-16T17:25:00Z">
        <w:r w:rsidRPr="000D5D9F">
          <w:rPr>
            <w:lang w:val="en-US"/>
            <w:rPrChange w:id="295" w:author="Gustavo Moreira" w:date="2021-01-16T17:25:00Z">
              <w:rPr>
                <w:lang w:val="pt-PT"/>
              </w:rPr>
            </w:rPrChange>
          </w:rPr>
          <w:t>Idea Selection is the e</w:t>
        </w:r>
        <w:r>
          <w:rPr>
            <w:lang w:val="en-US"/>
          </w:rPr>
          <w:t xml:space="preserve">lement of NDC that allows to select the idea that brings the most value. </w:t>
        </w:r>
      </w:ins>
      <w:ins w:id="296" w:author="Gustavo Moreira" w:date="2021-01-16T17:26:00Z">
        <w:r>
          <w:rPr>
            <w:lang w:val="en-US"/>
          </w:rPr>
          <w:t>The “selection may be as simple as an individual’s choice among many self-generated options”</w:t>
        </w:r>
      </w:ins>
      <w:ins w:id="297" w:author="Gustavo Moreira" w:date="2021-01-16T17:27:00Z">
        <w:r>
          <w:rPr>
            <w:lang w:val="en-US"/>
          </w:rPr>
          <w:t xml:space="preserve"> (</w:t>
        </w:r>
        <w:r>
          <w:t>Koen et al., 2001</w:t>
        </w:r>
        <w:r>
          <w:rPr>
            <w:lang w:val="en-US"/>
          </w:rPr>
          <w:t xml:space="preserve">). </w:t>
        </w:r>
      </w:ins>
      <w:ins w:id="298" w:author="Gustavo Moreira" w:date="2021-01-16T17:28:00Z">
        <w:r>
          <w:rPr>
            <w:lang w:val="en-US"/>
          </w:rPr>
          <w:t xml:space="preserve">NDC does not identify a rigorous method to select the idea with the most value. </w:t>
        </w:r>
      </w:ins>
    </w:p>
    <w:p w14:paraId="1F8B77A5" w14:textId="2F53ED9D" w:rsidR="000D5D9F" w:rsidRPr="000D5D9F" w:rsidRDefault="000D5D9F">
      <w:pPr>
        <w:rPr>
          <w:lang w:val="en-US"/>
          <w:rPrChange w:id="299" w:author="Gustavo Moreira" w:date="2021-01-16T17:25:00Z">
            <w:rPr>
              <w:lang w:val="pt-PT"/>
            </w:rPr>
          </w:rPrChange>
        </w:rPr>
        <w:pPrChange w:id="300" w:author="Gustavo Moreira" w:date="2021-01-16T17:25:00Z">
          <w:pPr>
            <w:pStyle w:val="Ttulo2"/>
          </w:pPr>
        </w:pPrChange>
      </w:pPr>
      <w:ins w:id="301" w:author="Gustavo Moreira" w:date="2021-01-16T17:28:00Z">
        <w:r>
          <w:rPr>
            <w:lang w:val="en-US"/>
          </w:rPr>
          <w:t>At this point, as presented in the previous section, there are 5 ideas identifie</w:t>
        </w:r>
      </w:ins>
      <w:ins w:id="302" w:author="Gustavo Moreira" w:date="2021-01-16T17:29:00Z">
        <w:r>
          <w:rPr>
            <w:lang w:val="en-US"/>
          </w:rPr>
          <w:t>d, and selecting one is still left to the individual decision. To help identify the most viable solution for this dissertation, a second method is introduced, the Analytic Hierarchy Process.</w:t>
        </w:r>
      </w:ins>
    </w:p>
    <w:p w14:paraId="6D3C20DA" w14:textId="367CB3C5" w:rsidR="007670F7" w:rsidRDefault="007670F7" w:rsidP="0079235C">
      <w:pPr>
        <w:pStyle w:val="Ttulo3"/>
        <w:ind w:left="360"/>
        <w:rPr>
          <w:ins w:id="303" w:author="Gustavo Moreira" w:date="2021-01-16T17:34:00Z"/>
          <w:lang w:val="pt-PT"/>
        </w:rPr>
      </w:pPr>
      <w:bookmarkStart w:id="304" w:name="_Toc61788920"/>
      <w:r>
        <w:rPr>
          <w:lang w:val="pt-PT"/>
        </w:rPr>
        <w:t>Analytic Hierarchy Process (AHP)</w:t>
      </w:r>
      <w:bookmarkEnd w:id="304"/>
    </w:p>
    <w:p w14:paraId="39A86696" w14:textId="4FE68A32" w:rsidR="00CF3515" w:rsidRDefault="00CF3515" w:rsidP="00CF3515">
      <w:pPr>
        <w:rPr>
          <w:ins w:id="305" w:author="Gustavo Moreira" w:date="2021-01-16T17:37:00Z"/>
          <w:lang w:val="en-US"/>
        </w:rPr>
      </w:pPr>
      <w:ins w:id="306" w:author="Gustavo Moreira" w:date="2021-01-16T17:34:00Z">
        <w:r w:rsidRPr="00CF3515">
          <w:rPr>
            <w:lang w:val="en-US"/>
            <w:rPrChange w:id="307" w:author="Gustavo Moreira" w:date="2021-01-16T17:34:00Z">
              <w:rPr>
                <w:lang w:val="pt-PT"/>
              </w:rPr>
            </w:rPrChange>
          </w:rPr>
          <w:t>The Analytic Hierarchy Process (AHP) is one of the most used method</w:t>
        </w:r>
      </w:ins>
      <w:r w:rsidR="00F77F7A">
        <w:rPr>
          <w:lang w:val="en-US"/>
        </w:rPr>
        <w:t>s</w:t>
      </w:r>
      <w:ins w:id="308" w:author="Gustavo Moreira" w:date="2021-01-16T17:34:00Z">
        <w:r w:rsidRPr="00CF3515">
          <w:rPr>
            <w:lang w:val="en-US"/>
            <w:rPrChange w:id="309" w:author="Gustavo Moreira" w:date="2021-01-16T17:34:00Z">
              <w:rPr>
                <w:lang w:val="pt-PT"/>
              </w:rPr>
            </w:rPrChange>
          </w:rPr>
          <w:t xml:space="preserve"> in</w:t>
        </w:r>
        <w:r>
          <w:rPr>
            <w:lang w:val="en-US"/>
          </w:rPr>
          <w:t xml:space="preserve"> </w:t>
        </w:r>
        <w:r w:rsidRPr="00CF3515">
          <w:rPr>
            <w:lang w:val="en-US"/>
            <w:rPrChange w:id="310" w:author="Gustavo Moreira" w:date="2021-01-16T17:34:00Z">
              <w:rPr>
                <w:lang w:val="pt-PT"/>
              </w:rPr>
            </w:rPrChange>
          </w:rPr>
          <w:t>decision makin</w:t>
        </w:r>
        <w:r>
          <w:rPr>
            <w:lang w:val="en-US"/>
          </w:rPr>
          <w:t xml:space="preserve">g environments. It was defined by Thomas L. </w:t>
        </w:r>
        <w:proofErr w:type="spellStart"/>
        <w:r>
          <w:rPr>
            <w:lang w:val="en-US"/>
          </w:rPr>
          <w:t>Saaty</w:t>
        </w:r>
        <w:proofErr w:type="spellEnd"/>
        <w:r>
          <w:rPr>
            <w:lang w:val="en-US"/>
          </w:rPr>
          <w:t>, in 1980</w:t>
        </w:r>
      </w:ins>
      <w:ins w:id="311" w:author="Gustavo Moreira" w:date="2021-01-16T17:35:00Z">
        <w:r>
          <w:rPr>
            <w:lang w:val="en-US"/>
          </w:rPr>
          <w:t xml:space="preserve">. This method uses both quality and quantity criteria in the evaluation process. The main idea is to divide the problem into decision tree </w:t>
        </w:r>
      </w:ins>
      <w:ins w:id="312" w:author="Gustavo Moreira" w:date="2021-01-16T17:36:00Z">
        <w:r>
          <w:rPr>
            <w:lang w:val="en-US"/>
          </w:rPr>
          <w:t>levels, facilitating the comprehension and evaluation of the decision when selecting an idea.</w:t>
        </w:r>
      </w:ins>
    </w:p>
    <w:p w14:paraId="1C0EE586" w14:textId="6113FAA4" w:rsidR="00CF3515" w:rsidRDefault="00CF3515" w:rsidP="00CF3515">
      <w:pPr>
        <w:rPr>
          <w:ins w:id="313" w:author="Gustavo Moreira" w:date="2021-01-16T17:51:00Z"/>
          <w:lang w:val="en-US"/>
        </w:rPr>
      </w:pPr>
      <w:ins w:id="314" w:author="Gustavo Moreira" w:date="2021-01-16T17:37:00Z">
        <w:r>
          <w:rPr>
            <w:lang w:val="en-US"/>
          </w:rPr>
          <w:t>The</w:t>
        </w:r>
      </w:ins>
      <w:ins w:id="315" w:author="Gustavo Moreira" w:date="2021-01-16T17:49:00Z">
        <w:r w:rsidR="00D01FF6">
          <w:rPr>
            <w:lang w:val="en-US"/>
          </w:rPr>
          <w:t xml:space="preserve"> process </w:t>
        </w:r>
      </w:ins>
      <w:r w:rsidR="00F77F7A">
        <w:rPr>
          <w:lang w:val="en-US"/>
        </w:rPr>
        <w:t>describes</w:t>
      </w:r>
      <w:ins w:id="316" w:author="Gustavo Moreira" w:date="2021-01-16T17:49:00Z">
        <w:r w:rsidR="00D01FF6">
          <w:rPr>
            <w:lang w:val="en-US"/>
          </w:rPr>
          <w:t xml:space="preserve"> the creation of a tree, where the first level re</w:t>
        </w:r>
      </w:ins>
      <w:ins w:id="317" w:author="Gustavo Moreira" w:date="2021-01-16T17:50:00Z">
        <w:r w:rsidR="00D01FF6">
          <w:rPr>
            <w:lang w:val="en-US"/>
          </w:rPr>
          <w:t xml:space="preserve">presents the problem that is intended to be solved, and the second hierarchy level represents the factors of importance </w:t>
        </w:r>
        <w:proofErr w:type="gramStart"/>
        <w:r w:rsidR="00D01FF6">
          <w:rPr>
            <w:lang w:val="en-US"/>
          </w:rPr>
          <w:t>in order to</w:t>
        </w:r>
        <w:proofErr w:type="gramEnd"/>
        <w:r w:rsidR="00D01FF6">
          <w:rPr>
            <w:lang w:val="en-US"/>
          </w:rPr>
          <w:t xml:space="preserve"> achieve a problem solution. Finally, in the</w:t>
        </w:r>
      </w:ins>
      <w:ins w:id="318" w:author="Gustavo Moreira" w:date="2021-01-16T17:51:00Z">
        <w:r w:rsidR="00D01FF6">
          <w:rPr>
            <w:lang w:val="en-US"/>
          </w:rPr>
          <w:t xml:space="preserve"> lowest level of hierarchy, are represented the ideas proposed to solve the problem.</w:t>
        </w:r>
      </w:ins>
    </w:p>
    <w:p w14:paraId="0219EBBC" w14:textId="5F112A45" w:rsidR="00D01FF6" w:rsidRDefault="00D01FF6" w:rsidP="00CF3515">
      <w:pPr>
        <w:rPr>
          <w:ins w:id="319" w:author="Gustavo Moreira" w:date="2021-01-16T17:53:00Z"/>
          <w:lang w:val="en-US"/>
        </w:rPr>
      </w:pPr>
      <w:ins w:id="320" w:author="Gustavo Moreira" w:date="2021-01-16T17:51:00Z">
        <w:r>
          <w:rPr>
            <w:lang w:val="en-US"/>
          </w:rPr>
          <w:t xml:space="preserve">The Figure 2 represents the decision tree of the AHP applied to the problem introduced </w:t>
        </w:r>
      </w:ins>
      <w:ins w:id="321" w:author="Gustavo Moreira" w:date="2021-01-16T17:52:00Z">
        <w:r>
          <w:rPr>
            <w:lang w:val="en-US"/>
          </w:rPr>
          <w:t xml:space="preserve">in the first chapter of the document. The criteria to assess whether </w:t>
        </w:r>
      </w:ins>
      <w:ins w:id="322" w:author="Gustavo Moreira" w:date="2021-01-16T17:53:00Z">
        <w:r>
          <w:rPr>
            <w:lang w:val="en-US"/>
          </w:rPr>
          <w:t>the idea is significant or not is the following:</w:t>
        </w:r>
      </w:ins>
    </w:p>
    <w:p w14:paraId="308F7036" w14:textId="3EA17ED4" w:rsidR="00D01FF6" w:rsidRDefault="00D01FF6" w:rsidP="00D01FF6">
      <w:pPr>
        <w:pStyle w:val="PargrafodaLista"/>
        <w:numPr>
          <w:ilvl w:val="0"/>
          <w:numId w:val="16"/>
        </w:numPr>
        <w:rPr>
          <w:ins w:id="323" w:author="Gustavo Moreira" w:date="2021-01-16T17:54:00Z"/>
          <w:lang w:val="en-US"/>
        </w:rPr>
      </w:pPr>
      <w:ins w:id="324" w:author="Gustavo Moreira" w:date="2021-01-16T17:53:00Z">
        <w:r w:rsidRPr="00D01FF6">
          <w:rPr>
            <w:b/>
            <w:bCs w:val="0"/>
            <w:lang w:val="en-US"/>
            <w:rPrChange w:id="325" w:author="Gustavo Moreira" w:date="2021-01-16T17:54:00Z">
              <w:rPr>
                <w:lang w:val="en-US"/>
              </w:rPr>
            </w:rPrChange>
          </w:rPr>
          <w:t>Technical achievement</w:t>
        </w:r>
        <w:r>
          <w:rPr>
            <w:lang w:val="en-US"/>
          </w:rPr>
          <w:t xml:space="preserve"> – The s</w:t>
        </w:r>
      </w:ins>
      <w:ins w:id="326" w:author="Gustavo Moreira" w:date="2021-01-16T17:54:00Z">
        <w:r>
          <w:rPr>
            <w:lang w:val="en-US"/>
          </w:rPr>
          <w:t>olution achieves a highly quality code structure and directly solves the proposed problem, by applying software engineering best practices.</w:t>
        </w:r>
      </w:ins>
    </w:p>
    <w:p w14:paraId="548B727E" w14:textId="362BB499" w:rsidR="00D01FF6" w:rsidRDefault="00D01FF6" w:rsidP="00D01FF6">
      <w:pPr>
        <w:pStyle w:val="PargrafodaLista"/>
        <w:numPr>
          <w:ilvl w:val="0"/>
          <w:numId w:val="16"/>
        </w:numPr>
        <w:rPr>
          <w:ins w:id="327" w:author="Gustavo Moreira" w:date="2021-01-16T17:55:00Z"/>
          <w:lang w:val="en-US"/>
        </w:rPr>
      </w:pPr>
      <w:ins w:id="328" w:author="Gustavo Moreira" w:date="2021-01-16T17:54:00Z">
        <w:r>
          <w:rPr>
            <w:b/>
            <w:bCs w:val="0"/>
            <w:lang w:val="en-US"/>
          </w:rPr>
          <w:t>Algorithm a</w:t>
        </w:r>
      </w:ins>
      <w:ins w:id="329" w:author="Gustavo Moreira" w:date="2021-01-16T17:55:00Z">
        <w:r>
          <w:rPr>
            <w:b/>
            <w:bCs w:val="0"/>
            <w:lang w:val="en-US"/>
          </w:rPr>
          <w:t xml:space="preserve">ccuracy </w:t>
        </w:r>
        <w:r>
          <w:rPr>
            <w:lang w:val="en-US"/>
          </w:rPr>
          <w:t>– The solution achieves a good accuracy that is bigger than the current research standards.</w:t>
        </w:r>
      </w:ins>
    </w:p>
    <w:p w14:paraId="45BC12EB" w14:textId="7E72D991" w:rsidR="00D01FF6" w:rsidRDefault="00D01FF6" w:rsidP="00D01FF6">
      <w:pPr>
        <w:pStyle w:val="PargrafodaLista"/>
        <w:numPr>
          <w:ilvl w:val="0"/>
          <w:numId w:val="16"/>
        </w:numPr>
        <w:rPr>
          <w:ins w:id="330" w:author="Gustavo Moreira" w:date="2021-01-16T17:56:00Z"/>
          <w:lang w:val="en-US"/>
        </w:rPr>
      </w:pPr>
      <w:ins w:id="331" w:author="Gustavo Moreira" w:date="2021-01-16T17:55:00Z">
        <w:r>
          <w:rPr>
            <w:b/>
            <w:bCs w:val="0"/>
            <w:lang w:val="en-US"/>
          </w:rPr>
          <w:t xml:space="preserve">Time restrictions </w:t>
        </w:r>
        <w:r>
          <w:rPr>
            <w:lang w:val="en-US"/>
          </w:rPr>
          <w:t>– If the solution is timeboxed to</w:t>
        </w:r>
      </w:ins>
      <w:ins w:id="332" w:author="Gustavo Moreira" w:date="2021-01-16T17:56:00Z">
        <w:r>
          <w:rPr>
            <w:lang w:val="en-US"/>
          </w:rPr>
          <w:t xml:space="preserve"> a specific time and needs to be delivered on a specific date</w:t>
        </w:r>
      </w:ins>
    </w:p>
    <w:p w14:paraId="171190B5" w14:textId="59A9099C" w:rsidR="00D01FF6" w:rsidRDefault="00D01FF6" w:rsidP="00D01FF6">
      <w:pPr>
        <w:pStyle w:val="PargrafodaLista"/>
        <w:numPr>
          <w:ilvl w:val="0"/>
          <w:numId w:val="16"/>
        </w:numPr>
        <w:rPr>
          <w:ins w:id="333" w:author="Gustavo Moreira" w:date="2021-01-16T17:56:00Z"/>
          <w:lang w:val="en-US"/>
        </w:rPr>
      </w:pPr>
      <w:ins w:id="334" w:author="Gustavo Moreira" w:date="2021-01-16T17:56:00Z">
        <w:r>
          <w:rPr>
            <w:b/>
            <w:bCs w:val="0"/>
            <w:lang w:val="en-US"/>
          </w:rPr>
          <w:lastRenderedPageBreak/>
          <w:t xml:space="preserve">Community meaningfulness </w:t>
        </w:r>
        <w:r>
          <w:rPr>
            <w:lang w:val="en-US"/>
          </w:rPr>
          <w:t>– If the solution brings a more direct value to the community.</w:t>
        </w:r>
      </w:ins>
    </w:p>
    <w:p w14:paraId="44E28DAC" w14:textId="6EECC93A" w:rsidR="00D01FF6" w:rsidRDefault="00D01FF6" w:rsidP="00D01FF6">
      <w:pPr>
        <w:rPr>
          <w:ins w:id="335" w:author="Gustavo Moreira" w:date="2021-01-16T17:56:00Z"/>
          <w:lang w:val="en-US"/>
        </w:rPr>
      </w:pPr>
    </w:p>
    <w:p w14:paraId="354C369F" w14:textId="77777777" w:rsidR="00D01FF6" w:rsidRDefault="00D01FF6">
      <w:pPr>
        <w:keepNext/>
        <w:rPr>
          <w:ins w:id="336" w:author="Gustavo Moreira" w:date="2021-01-16T17:57:00Z"/>
        </w:rPr>
        <w:pPrChange w:id="337" w:author="Gustavo Moreira" w:date="2021-01-16T17:57:00Z">
          <w:pPr/>
        </w:pPrChange>
      </w:pPr>
      <w:ins w:id="338" w:author="Gustavo Moreira" w:date="2021-01-16T17:57:00Z">
        <w:r>
          <w:rPr>
            <w:noProof/>
            <w:lang w:val="en-US"/>
          </w:rPr>
          <w:drawing>
            <wp:inline distT="0" distB="0" distL="0" distR="0" wp14:anchorId="35701BC1" wp14:editId="6542B81C">
              <wp:extent cx="6257925" cy="415614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6272684" cy="4165947"/>
                      </a:xfrm>
                      <a:prstGeom prst="rect">
                        <a:avLst/>
                      </a:prstGeom>
                    </pic:spPr>
                  </pic:pic>
                </a:graphicData>
              </a:graphic>
            </wp:inline>
          </w:drawing>
        </w:r>
      </w:ins>
    </w:p>
    <w:p w14:paraId="0CF0BA9F" w14:textId="12D536F6" w:rsidR="00D01FF6" w:rsidRDefault="00D01FF6">
      <w:pPr>
        <w:pStyle w:val="Legenda"/>
        <w:rPr>
          <w:ins w:id="339" w:author="Gustavo Moreira" w:date="2021-01-16T17:57:00Z"/>
          <w:lang w:val="en-US"/>
        </w:rPr>
        <w:pPrChange w:id="340" w:author="Gustavo Moreira" w:date="2021-01-16T17:57:00Z">
          <w:pPr/>
        </w:pPrChange>
      </w:pPr>
      <w:bookmarkStart w:id="341" w:name="_Toc61712323"/>
      <w:ins w:id="342" w:author="Gustavo Moreira" w:date="2021-01-16T17:57:00Z">
        <w:r>
          <w:t xml:space="preserve">Figure </w:t>
        </w:r>
        <w:r>
          <w:fldChar w:fldCharType="begin"/>
        </w:r>
        <w:r>
          <w:instrText xml:space="preserve"> SEQ Figure \* ARABIC </w:instrText>
        </w:r>
      </w:ins>
      <w:r>
        <w:fldChar w:fldCharType="separate"/>
      </w:r>
      <w:r w:rsidR="00BD061A">
        <w:rPr>
          <w:noProof/>
        </w:rPr>
        <w:t>2</w:t>
      </w:r>
      <w:ins w:id="343" w:author="Gustavo Moreira" w:date="2021-01-16T17:57:00Z">
        <w:r>
          <w:fldChar w:fldCharType="end"/>
        </w:r>
        <w:r>
          <w:t xml:space="preserve"> - The AHP hierarchy decision tree</w:t>
        </w:r>
        <w:bookmarkEnd w:id="341"/>
      </w:ins>
    </w:p>
    <w:p w14:paraId="08E6F7B7" w14:textId="02D3A776" w:rsidR="00D01FF6" w:rsidRDefault="00D01FF6" w:rsidP="00FD17F7">
      <w:pPr>
        <w:rPr>
          <w:lang w:val="en-US"/>
        </w:rPr>
      </w:pPr>
    </w:p>
    <w:p w14:paraId="0FDB2F60" w14:textId="018DEDF3" w:rsidR="00FD17F7" w:rsidRDefault="00FD17F7" w:rsidP="00D01FF6">
      <w:pPr>
        <w:rPr>
          <w:lang w:val="en-US"/>
        </w:rPr>
      </w:pPr>
      <w:r>
        <w:rPr>
          <w:lang w:val="en-US"/>
        </w:rPr>
        <w:t xml:space="preserve">Having the AHP tree defined, it is necessary to proceed to the next stage. The criteria on the second hierarchy level of the AHP tree is directly compared to one another in terms of relative importance, accordingly to the model proposed by </w:t>
      </w:r>
      <w:proofErr w:type="spellStart"/>
      <w:r>
        <w:rPr>
          <w:lang w:val="en-US"/>
        </w:rPr>
        <w:t>Saaty</w:t>
      </w:r>
      <w:proofErr w:type="spellEnd"/>
      <w:r>
        <w:rPr>
          <w:lang w:val="en-US"/>
        </w:rPr>
        <w:t xml:space="preserve">, in 1990. Table 1 provides guidance to the model proposed by </w:t>
      </w:r>
      <w:proofErr w:type="spellStart"/>
      <w:r>
        <w:rPr>
          <w:lang w:val="en-US"/>
        </w:rPr>
        <w:t>Saaty</w:t>
      </w:r>
      <w:proofErr w:type="spellEnd"/>
      <w:r>
        <w:rPr>
          <w:lang w:val="en-US"/>
        </w:rPr>
        <w:t>.</w:t>
      </w:r>
    </w:p>
    <w:p w14:paraId="3CEE2C90" w14:textId="18306D61" w:rsidR="00FD17F7" w:rsidRDefault="00FD17F7" w:rsidP="00FD17F7">
      <w:pPr>
        <w:rPr>
          <w:lang w:val="en-US"/>
        </w:rPr>
      </w:pPr>
    </w:p>
    <w:p w14:paraId="14E0D1BF" w14:textId="77777777" w:rsidR="00FD17F7" w:rsidRDefault="00FD17F7" w:rsidP="00FD17F7">
      <w:pPr>
        <w:rPr>
          <w:lang w:val="en-US"/>
        </w:rPr>
      </w:pPr>
    </w:p>
    <w:p w14:paraId="262B224D" w14:textId="1E02F499" w:rsidR="00FD17F7" w:rsidRDefault="00FD17F7" w:rsidP="00FD17F7">
      <w:pPr>
        <w:pStyle w:val="Legenda"/>
        <w:keepNext/>
      </w:pPr>
      <w:r>
        <w:t xml:space="preserve">Table </w:t>
      </w:r>
      <w:r>
        <w:fldChar w:fldCharType="begin"/>
      </w:r>
      <w:r>
        <w:instrText xml:space="preserve"> SEQ Table \* ARABIC </w:instrText>
      </w:r>
      <w:r>
        <w:fldChar w:fldCharType="separate"/>
      </w:r>
      <w:r w:rsidR="009A1246">
        <w:rPr>
          <w:noProof/>
        </w:rPr>
        <w:t>1</w:t>
      </w:r>
      <w:r>
        <w:fldChar w:fldCharType="end"/>
      </w:r>
      <w:r>
        <w:t xml:space="preserve"> - Scale of criteria comparison (</w:t>
      </w:r>
      <w:proofErr w:type="spellStart"/>
      <w:r>
        <w:t>Saaty</w:t>
      </w:r>
      <w:proofErr w:type="spellEnd"/>
      <w:r>
        <w:t>, 1990)</w:t>
      </w:r>
    </w:p>
    <w:tbl>
      <w:tblPr>
        <w:tblStyle w:val="Tabelacomgrade"/>
        <w:tblW w:w="0" w:type="auto"/>
        <w:tblLook w:val="04A0" w:firstRow="1" w:lastRow="0" w:firstColumn="1" w:lastColumn="0" w:noHBand="0" w:noVBand="1"/>
      </w:tblPr>
      <w:tblGrid>
        <w:gridCol w:w="1980"/>
        <w:gridCol w:w="2268"/>
        <w:gridCol w:w="4189"/>
      </w:tblGrid>
      <w:tr w:rsidR="00FD17F7" w14:paraId="1473EA82" w14:textId="77777777" w:rsidTr="00BF59E7">
        <w:tc>
          <w:tcPr>
            <w:tcW w:w="1980" w:type="dxa"/>
            <w:shd w:val="clear" w:color="auto" w:fill="A6A6A6" w:themeFill="background1" w:themeFillShade="A6"/>
          </w:tcPr>
          <w:p w14:paraId="48CDB392" w14:textId="2EADDB5F" w:rsidR="00FD17F7" w:rsidRPr="00FD17F7" w:rsidRDefault="00FD17F7" w:rsidP="00FD17F7">
            <w:pPr>
              <w:jc w:val="center"/>
              <w:rPr>
                <w:b/>
                <w:bCs/>
                <w:lang w:val="en-US"/>
              </w:rPr>
            </w:pPr>
            <w:r w:rsidRPr="00FD17F7">
              <w:rPr>
                <w:b/>
                <w:bCs/>
                <w:lang w:val="en-US"/>
              </w:rPr>
              <w:t>Importance level</w:t>
            </w:r>
          </w:p>
        </w:tc>
        <w:tc>
          <w:tcPr>
            <w:tcW w:w="2268" w:type="dxa"/>
            <w:shd w:val="clear" w:color="auto" w:fill="A6A6A6" w:themeFill="background1" w:themeFillShade="A6"/>
          </w:tcPr>
          <w:p w14:paraId="166EC554" w14:textId="0F115F26" w:rsidR="00FD17F7" w:rsidRPr="00FD17F7" w:rsidRDefault="00FD17F7" w:rsidP="00FD17F7">
            <w:pPr>
              <w:jc w:val="center"/>
              <w:rPr>
                <w:b/>
                <w:bCs/>
                <w:lang w:val="en-US"/>
              </w:rPr>
            </w:pPr>
            <w:r w:rsidRPr="00FD17F7">
              <w:rPr>
                <w:b/>
                <w:bCs/>
                <w:lang w:val="en-US"/>
              </w:rPr>
              <w:t>Definition</w:t>
            </w:r>
          </w:p>
        </w:tc>
        <w:tc>
          <w:tcPr>
            <w:tcW w:w="4189" w:type="dxa"/>
            <w:shd w:val="clear" w:color="auto" w:fill="A6A6A6" w:themeFill="background1" w:themeFillShade="A6"/>
          </w:tcPr>
          <w:p w14:paraId="3294E076" w14:textId="145858B3" w:rsidR="00FD17F7" w:rsidRPr="00FD17F7" w:rsidRDefault="00FD17F7" w:rsidP="00FD17F7">
            <w:pPr>
              <w:jc w:val="center"/>
              <w:rPr>
                <w:b/>
                <w:bCs/>
                <w:lang w:val="en-US"/>
              </w:rPr>
            </w:pPr>
            <w:r w:rsidRPr="00FD17F7">
              <w:rPr>
                <w:b/>
                <w:bCs/>
                <w:lang w:val="en-US"/>
              </w:rPr>
              <w:t>Explanation</w:t>
            </w:r>
          </w:p>
        </w:tc>
      </w:tr>
      <w:tr w:rsidR="00FD17F7" w14:paraId="7DCA4E52" w14:textId="77777777" w:rsidTr="00FD17F7">
        <w:tc>
          <w:tcPr>
            <w:tcW w:w="1980" w:type="dxa"/>
          </w:tcPr>
          <w:p w14:paraId="3DF83653" w14:textId="1C4F888C" w:rsidR="00FD17F7" w:rsidRDefault="00FD17F7" w:rsidP="00FD17F7">
            <w:pPr>
              <w:jc w:val="center"/>
              <w:rPr>
                <w:lang w:val="en-US"/>
              </w:rPr>
            </w:pPr>
            <w:r>
              <w:rPr>
                <w:lang w:val="en-US"/>
              </w:rPr>
              <w:t>1</w:t>
            </w:r>
          </w:p>
        </w:tc>
        <w:tc>
          <w:tcPr>
            <w:tcW w:w="2268" w:type="dxa"/>
          </w:tcPr>
          <w:p w14:paraId="7648D15C" w14:textId="014AF184" w:rsidR="00FD17F7" w:rsidRDefault="00FD17F7" w:rsidP="00FD17F7">
            <w:pPr>
              <w:jc w:val="center"/>
              <w:rPr>
                <w:lang w:val="en-US"/>
              </w:rPr>
            </w:pPr>
            <w:r>
              <w:rPr>
                <w:lang w:val="en-US"/>
              </w:rPr>
              <w:t>Same importance</w:t>
            </w:r>
          </w:p>
        </w:tc>
        <w:tc>
          <w:tcPr>
            <w:tcW w:w="4189" w:type="dxa"/>
          </w:tcPr>
          <w:p w14:paraId="6294B400" w14:textId="39FEA8B5" w:rsidR="00FD17F7" w:rsidRDefault="00FD17F7" w:rsidP="00FD17F7">
            <w:pPr>
              <w:jc w:val="center"/>
              <w:rPr>
                <w:lang w:val="en-US"/>
              </w:rPr>
            </w:pPr>
            <w:r>
              <w:rPr>
                <w:lang w:val="en-US"/>
              </w:rPr>
              <w:t xml:space="preserve">Both activities equality </w:t>
            </w:r>
            <w:proofErr w:type="gramStart"/>
            <w:r>
              <w:rPr>
                <w:lang w:val="en-US"/>
              </w:rPr>
              <w:t>contribute</w:t>
            </w:r>
            <w:proofErr w:type="gramEnd"/>
            <w:r>
              <w:rPr>
                <w:lang w:val="en-US"/>
              </w:rPr>
              <w:t xml:space="preserve"> to the goal.</w:t>
            </w:r>
          </w:p>
        </w:tc>
      </w:tr>
      <w:tr w:rsidR="00FD17F7" w14:paraId="0E783530" w14:textId="77777777" w:rsidTr="00FD17F7">
        <w:tc>
          <w:tcPr>
            <w:tcW w:w="1980" w:type="dxa"/>
          </w:tcPr>
          <w:p w14:paraId="552B9653" w14:textId="04544878" w:rsidR="00FD17F7" w:rsidRDefault="00FD17F7" w:rsidP="00FD17F7">
            <w:pPr>
              <w:jc w:val="center"/>
              <w:rPr>
                <w:lang w:val="en-US"/>
              </w:rPr>
            </w:pPr>
            <w:r>
              <w:rPr>
                <w:lang w:val="en-US"/>
              </w:rPr>
              <w:t>3</w:t>
            </w:r>
          </w:p>
        </w:tc>
        <w:tc>
          <w:tcPr>
            <w:tcW w:w="2268" w:type="dxa"/>
          </w:tcPr>
          <w:p w14:paraId="0432D5C8" w14:textId="48586782" w:rsidR="00FD17F7" w:rsidRDefault="00FD17F7" w:rsidP="00FD17F7">
            <w:pPr>
              <w:jc w:val="center"/>
              <w:rPr>
                <w:lang w:val="en-US"/>
              </w:rPr>
            </w:pPr>
            <w:r>
              <w:rPr>
                <w:lang w:val="en-US"/>
              </w:rPr>
              <w:t>Week importance</w:t>
            </w:r>
          </w:p>
        </w:tc>
        <w:tc>
          <w:tcPr>
            <w:tcW w:w="4189" w:type="dxa"/>
          </w:tcPr>
          <w:p w14:paraId="2D401527" w14:textId="1C8063C4" w:rsidR="00FD17F7" w:rsidRDefault="00FD17F7" w:rsidP="00FD17F7">
            <w:pPr>
              <w:jc w:val="center"/>
              <w:rPr>
                <w:lang w:val="en-US"/>
              </w:rPr>
            </w:pPr>
            <w:r>
              <w:rPr>
                <w:lang w:val="en-US"/>
              </w:rPr>
              <w:t>The experience and judgment lightly favor one activity comparing to the other one.</w:t>
            </w:r>
          </w:p>
        </w:tc>
      </w:tr>
      <w:tr w:rsidR="00FD17F7" w14:paraId="1D270C79" w14:textId="77777777" w:rsidTr="00FD17F7">
        <w:tc>
          <w:tcPr>
            <w:tcW w:w="1980" w:type="dxa"/>
          </w:tcPr>
          <w:p w14:paraId="349D38DF" w14:textId="799AFD3E" w:rsidR="00FD17F7" w:rsidRDefault="00FD17F7" w:rsidP="00FD17F7">
            <w:pPr>
              <w:jc w:val="center"/>
              <w:rPr>
                <w:lang w:val="en-US"/>
              </w:rPr>
            </w:pPr>
            <w:r>
              <w:rPr>
                <w:lang w:val="en-US"/>
              </w:rPr>
              <w:lastRenderedPageBreak/>
              <w:t>5</w:t>
            </w:r>
          </w:p>
        </w:tc>
        <w:tc>
          <w:tcPr>
            <w:tcW w:w="2268" w:type="dxa"/>
          </w:tcPr>
          <w:p w14:paraId="0E9B92F7" w14:textId="01701B52" w:rsidR="00FD17F7" w:rsidRDefault="00FD17F7" w:rsidP="00FD17F7">
            <w:pPr>
              <w:jc w:val="center"/>
              <w:rPr>
                <w:lang w:val="en-US"/>
              </w:rPr>
            </w:pPr>
            <w:r>
              <w:rPr>
                <w:lang w:val="en-US"/>
              </w:rPr>
              <w:t>Strong importance</w:t>
            </w:r>
          </w:p>
        </w:tc>
        <w:tc>
          <w:tcPr>
            <w:tcW w:w="4189" w:type="dxa"/>
          </w:tcPr>
          <w:p w14:paraId="0161B9F1" w14:textId="2CBD2397" w:rsidR="00FD17F7" w:rsidRDefault="00FD17F7" w:rsidP="00FD17F7">
            <w:pPr>
              <w:jc w:val="center"/>
              <w:rPr>
                <w:lang w:val="en-US"/>
              </w:rPr>
            </w:pPr>
            <w:r>
              <w:rPr>
                <w:lang w:val="en-US"/>
              </w:rPr>
              <w:t>The experience and judgment strongly favor one activity comparing to the other one.</w:t>
            </w:r>
          </w:p>
        </w:tc>
      </w:tr>
      <w:tr w:rsidR="00FD17F7" w14:paraId="6642332B" w14:textId="77777777" w:rsidTr="00FD17F7">
        <w:tc>
          <w:tcPr>
            <w:tcW w:w="1980" w:type="dxa"/>
          </w:tcPr>
          <w:p w14:paraId="7E164117" w14:textId="6F0B270D" w:rsidR="00FD17F7" w:rsidRDefault="00FD17F7" w:rsidP="00FD17F7">
            <w:pPr>
              <w:jc w:val="center"/>
              <w:rPr>
                <w:lang w:val="en-US"/>
              </w:rPr>
            </w:pPr>
            <w:r>
              <w:rPr>
                <w:lang w:val="en-US"/>
              </w:rPr>
              <w:t>7</w:t>
            </w:r>
          </w:p>
        </w:tc>
        <w:tc>
          <w:tcPr>
            <w:tcW w:w="2268" w:type="dxa"/>
          </w:tcPr>
          <w:p w14:paraId="36CC1178" w14:textId="5BB07014" w:rsidR="00FD17F7" w:rsidRDefault="00FD17F7" w:rsidP="00FD17F7">
            <w:pPr>
              <w:jc w:val="center"/>
              <w:rPr>
                <w:lang w:val="en-US"/>
              </w:rPr>
            </w:pPr>
            <w:r>
              <w:rPr>
                <w:lang w:val="en-US"/>
              </w:rPr>
              <w:t>Very strong importance</w:t>
            </w:r>
          </w:p>
        </w:tc>
        <w:tc>
          <w:tcPr>
            <w:tcW w:w="4189" w:type="dxa"/>
          </w:tcPr>
          <w:p w14:paraId="4DC6FF6F" w14:textId="5577BB1D" w:rsidR="00FD17F7" w:rsidRDefault="00FD17F7" w:rsidP="00FD17F7">
            <w:pPr>
              <w:jc w:val="center"/>
              <w:rPr>
                <w:lang w:val="en-US"/>
              </w:rPr>
            </w:pPr>
            <w:r>
              <w:rPr>
                <w:lang w:val="en-US"/>
              </w:rPr>
              <w:t>One activity is highly favored compared to the other one</w:t>
            </w:r>
          </w:p>
        </w:tc>
      </w:tr>
      <w:tr w:rsidR="00FD17F7" w14:paraId="0ADA4583" w14:textId="77777777" w:rsidTr="00FD17F7">
        <w:tc>
          <w:tcPr>
            <w:tcW w:w="1980" w:type="dxa"/>
          </w:tcPr>
          <w:p w14:paraId="14B1DD67" w14:textId="6D5223FF" w:rsidR="00FD17F7" w:rsidRDefault="00FD17F7" w:rsidP="00FD17F7">
            <w:pPr>
              <w:jc w:val="center"/>
              <w:rPr>
                <w:lang w:val="en-US"/>
              </w:rPr>
            </w:pPr>
            <w:r>
              <w:rPr>
                <w:lang w:val="en-US"/>
              </w:rPr>
              <w:t>9</w:t>
            </w:r>
          </w:p>
        </w:tc>
        <w:tc>
          <w:tcPr>
            <w:tcW w:w="2268" w:type="dxa"/>
          </w:tcPr>
          <w:p w14:paraId="068777A9" w14:textId="5F6F01D5" w:rsidR="00FD17F7" w:rsidRDefault="00FD17F7" w:rsidP="00FD17F7">
            <w:pPr>
              <w:jc w:val="center"/>
              <w:rPr>
                <w:lang w:val="en-US"/>
              </w:rPr>
            </w:pPr>
            <w:r>
              <w:rPr>
                <w:lang w:val="en-US"/>
              </w:rPr>
              <w:t>Absolute importance</w:t>
            </w:r>
          </w:p>
        </w:tc>
        <w:tc>
          <w:tcPr>
            <w:tcW w:w="4189" w:type="dxa"/>
          </w:tcPr>
          <w:p w14:paraId="16064D90" w14:textId="2B78FDBA" w:rsidR="00FD17F7" w:rsidRDefault="00FD17F7" w:rsidP="00FD17F7">
            <w:pPr>
              <w:jc w:val="center"/>
              <w:rPr>
                <w:lang w:val="en-US"/>
              </w:rPr>
            </w:pPr>
            <w:r>
              <w:rPr>
                <w:lang w:val="en-US"/>
              </w:rPr>
              <w:t>The evidence favors one activity with the highest certainty level possible.</w:t>
            </w:r>
          </w:p>
        </w:tc>
      </w:tr>
      <w:tr w:rsidR="00FD17F7" w14:paraId="5C6979DB" w14:textId="77777777" w:rsidTr="00FD17F7">
        <w:tc>
          <w:tcPr>
            <w:tcW w:w="1980" w:type="dxa"/>
          </w:tcPr>
          <w:p w14:paraId="72A96EE8" w14:textId="24C6B4E8" w:rsidR="00FD17F7" w:rsidRDefault="00FD17F7" w:rsidP="00FD17F7">
            <w:pPr>
              <w:jc w:val="center"/>
              <w:rPr>
                <w:lang w:val="en-US"/>
              </w:rPr>
            </w:pPr>
            <w:r>
              <w:rPr>
                <w:lang w:val="en-US"/>
              </w:rPr>
              <w:t>2, 4, 6, 8</w:t>
            </w:r>
          </w:p>
        </w:tc>
        <w:tc>
          <w:tcPr>
            <w:tcW w:w="2268" w:type="dxa"/>
          </w:tcPr>
          <w:p w14:paraId="69109C96" w14:textId="7B5E4888" w:rsidR="00FD17F7" w:rsidRDefault="00FD17F7" w:rsidP="00FD17F7">
            <w:pPr>
              <w:jc w:val="center"/>
              <w:rPr>
                <w:lang w:val="en-US"/>
              </w:rPr>
            </w:pPr>
            <w:r>
              <w:rPr>
                <w:lang w:val="en-US"/>
              </w:rPr>
              <w:t>Intermediate values</w:t>
            </w:r>
          </w:p>
        </w:tc>
        <w:tc>
          <w:tcPr>
            <w:tcW w:w="4189" w:type="dxa"/>
          </w:tcPr>
          <w:p w14:paraId="3D540C52" w14:textId="7693059B" w:rsidR="00FD17F7" w:rsidRDefault="00FD17F7" w:rsidP="00FD17F7">
            <w:pPr>
              <w:jc w:val="center"/>
              <w:rPr>
                <w:lang w:val="en-US"/>
              </w:rPr>
            </w:pPr>
            <w:r>
              <w:rPr>
                <w:lang w:val="en-US"/>
              </w:rPr>
              <w:t xml:space="preserve">When the criteria </w:t>
            </w:r>
            <w:proofErr w:type="gramStart"/>
            <w:r>
              <w:rPr>
                <w:lang w:val="en-US"/>
              </w:rPr>
              <w:t>is</w:t>
            </w:r>
            <w:proofErr w:type="gramEnd"/>
            <w:r>
              <w:rPr>
                <w:lang w:val="en-US"/>
              </w:rPr>
              <w:t xml:space="preserve"> in the middle of two definitions.</w:t>
            </w:r>
          </w:p>
        </w:tc>
      </w:tr>
    </w:tbl>
    <w:p w14:paraId="0CCC0E05" w14:textId="06EBE348" w:rsidR="00FD17F7" w:rsidRDefault="00FD17F7" w:rsidP="00FD17F7">
      <w:pPr>
        <w:rPr>
          <w:lang w:val="en-US"/>
        </w:rPr>
      </w:pPr>
      <w:r>
        <w:rPr>
          <w:lang w:val="en-US"/>
        </w:rPr>
        <w:t xml:space="preserve"> </w:t>
      </w:r>
    </w:p>
    <w:p w14:paraId="227B075E" w14:textId="0FCBA4D9" w:rsidR="00FD17F7" w:rsidRDefault="00FD17F7" w:rsidP="00FD17F7">
      <w:pPr>
        <w:rPr>
          <w:lang w:val="en-US"/>
        </w:rPr>
      </w:pPr>
      <w:r>
        <w:rPr>
          <w:lang w:val="en-US"/>
        </w:rPr>
        <w:t>Based on Table</w:t>
      </w:r>
      <w:r w:rsidR="00F77F7A">
        <w:rPr>
          <w:lang w:val="en-US"/>
        </w:rPr>
        <w:t xml:space="preserve"> </w:t>
      </w:r>
      <w:r>
        <w:rPr>
          <w:lang w:val="en-US"/>
        </w:rPr>
        <w:t xml:space="preserve">1, the comparison between criteria for the stated problem can be achieved. Table 2 provides </w:t>
      </w:r>
      <w:r w:rsidR="00BF59E7">
        <w:rPr>
          <w:lang w:val="en-US"/>
        </w:rPr>
        <w:t xml:space="preserve">a comparison between the different weights of each criteria, following the AHP scale. </w:t>
      </w:r>
      <w:r w:rsidR="001B48F9">
        <w:rPr>
          <w:lang w:val="en-US"/>
        </w:rPr>
        <w:t xml:space="preserve">The information in the table assembles the conclusion that Algorithm Accuracy is the most important criteria, followed by Community Meaningfulness and Technical Achievement. Time restrictions on the other hand </w:t>
      </w:r>
      <w:proofErr w:type="gramStart"/>
      <w:r w:rsidR="001B48F9">
        <w:rPr>
          <w:lang w:val="en-US"/>
        </w:rPr>
        <w:t>are considered to be</w:t>
      </w:r>
      <w:proofErr w:type="gramEnd"/>
      <w:r w:rsidR="001B48F9">
        <w:rPr>
          <w:lang w:val="en-US"/>
        </w:rPr>
        <w:t xml:space="preserve"> the less importan</w:t>
      </w:r>
      <w:r w:rsidR="00F77F7A">
        <w:rPr>
          <w:lang w:val="en-US"/>
        </w:rPr>
        <w:t>t</w:t>
      </w:r>
      <w:r w:rsidR="001B48F9">
        <w:rPr>
          <w:lang w:val="en-US"/>
        </w:rPr>
        <w:t xml:space="preserve"> criteria. </w:t>
      </w:r>
    </w:p>
    <w:p w14:paraId="1700653E" w14:textId="58C043C9" w:rsidR="005927B8" w:rsidRDefault="005927B8" w:rsidP="005927B8">
      <w:pPr>
        <w:pStyle w:val="Legenda"/>
        <w:keepNext/>
      </w:pPr>
      <w:r>
        <w:t xml:space="preserve">Table </w:t>
      </w:r>
      <w:r>
        <w:fldChar w:fldCharType="begin"/>
      </w:r>
      <w:r>
        <w:instrText xml:space="preserve"> SEQ Table \* ARABIC </w:instrText>
      </w:r>
      <w:r>
        <w:fldChar w:fldCharType="separate"/>
      </w:r>
      <w:r w:rsidR="009A1246">
        <w:rPr>
          <w:noProof/>
        </w:rPr>
        <w:t>2</w:t>
      </w:r>
      <w:r>
        <w:fldChar w:fldCharType="end"/>
      </w:r>
      <w:r>
        <w:t xml:space="preserve"> - AHP Evaluation table for dissertation topic</w:t>
      </w:r>
    </w:p>
    <w:tbl>
      <w:tblPr>
        <w:tblStyle w:val="Tabelacomgrade"/>
        <w:tblW w:w="0" w:type="auto"/>
        <w:tblLook w:val="04A0" w:firstRow="1" w:lastRow="0" w:firstColumn="1" w:lastColumn="0" w:noHBand="0" w:noVBand="1"/>
      </w:tblPr>
      <w:tblGrid>
        <w:gridCol w:w="1687"/>
        <w:gridCol w:w="1687"/>
        <w:gridCol w:w="1687"/>
        <w:gridCol w:w="1688"/>
        <w:gridCol w:w="1688"/>
      </w:tblGrid>
      <w:tr w:rsidR="00BF59E7" w:rsidRPr="00BF59E7" w14:paraId="4A502BBD" w14:textId="77777777" w:rsidTr="00BF59E7">
        <w:tc>
          <w:tcPr>
            <w:tcW w:w="1687" w:type="dxa"/>
            <w:shd w:val="clear" w:color="auto" w:fill="A6A6A6" w:themeFill="background1" w:themeFillShade="A6"/>
          </w:tcPr>
          <w:p w14:paraId="15FE8771" w14:textId="23AC339C" w:rsidR="00BF59E7" w:rsidRPr="00BF59E7" w:rsidRDefault="00BF59E7" w:rsidP="00BF59E7">
            <w:pPr>
              <w:jc w:val="center"/>
              <w:rPr>
                <w:b/>
                <w:bCs/>
                <w:lang w:val="en-US"/>
              </w:rPr>
            </w:pPr>
            <w:r w:rsidRPr="00BF59E7">
              <w:rPr>
                <w:b/>
                <w:bCs/>
                <w:lang w:val="en-US"/>
              </w:rPr>
              <w:t>Evaluation Criteria</w:t>
            </w:r>
          </w:p>
        </w:tc>
        <w:tc>
          <w:tcPr>
            <w:tcW w:w="1687" w:type="dxa"/>
            <w:shd w:val="clear" w:color="auto" w:fill="A6A6A6" w:themeFill="background1" w:themeFillShade="A6"/>
          </w:tcPr>
          <w:p w14:paraId="609EC713" w14:textId="1BDDC653" w:rsidR="00BF59E7" w:rsidRPr="00BF59E7" w:rsidRDefault="00BF59E7" w:rsidP="00BF59E7">
            <w:pPr>
              <w:jc w:val="center"/>
              <w:rPr>
                <w:b/>
                <w:bCs/>
                <w:lang w:val="en-US"/>
              </w:rPr>
            </w:pPr>
            <w:r w:rsidRPr="00BF59E7">
              <w:rPr>
                <w:b/>
                <w:bCs/>
                <w:lang w:val="en-US"/>
              </w:rPr>
              <w:t>Technical Achievement</w:t>
            </w:r>
          </w:p>
        </w:tc>
        <w:tc>
          <w:tcPr>
            <w:tcW w:w="1687" w:type="dxa"/>
            <w:shd w:val="clear" w:color="auto" w:fill="A6A6A6" w:themeFill="background1" w:themeFillShade="A6"/>
          </w:tcPr>
          <w:p w14:paraId="4648199D" w14:textId="6F4429AC" w:rsidR="00BF59E7" w:rsidRPr="00BF59E7" w:rsidRDefault="00BF59E7" w:rsidP="00BF59E7">
            <w:pPr>
              <w:jc w:val="center"/>
              <w:rPr>
                <w:b/>
                <w:bCs/>
                <w:lang w:val="en-US"/>
              </w:rPr>
            </w:pPr>
            <w:r w:rsidRPr="00BF59E7">
              <w:rPr>
                <w:b/>
                <w:bCs/>
                <w:lang w:val="en-US"/>
              </w:rPr>
              <w:t>Algorithm Accuracy</w:t>
            </w:r>
          </w:p>
        </w:tc>
        <w:tc>
          <w:tcPr>
            <w:tcW w:w="1688" w:type="dxa"/>
            <w:shd w:val="clear" w:color="auto" w:fill="A6A6A6" w:themeFill="background1" w:themeFillShade="A6"/>
          </w:tcPr>
          <w:p w14:paraId="570B8396" w14:textId="58189386" w:rsidR="00BF59E7" w:rsidRPr="00BF59E7" w:rsidRDefault="00BF59E7" w:rsidP="00BF59E7">
            <w:pPr>
              <w:jc w:val="center"/>
              <w:rPr>
                <w:b/>
                <w:bCs/>
                <w:lang w:val="en-US"/>
              </w:rPr>
            </w:pPr>
            <w:r w:rsidRPr="00BF59E7">
              <w:rPr>
                <w:b/>
                <w:bCs/>
                <w:lang w:val="en-US"/>
              </w:rPr>
              <w:t>Time Restrictions</w:t>
            </w:r>
          </w:p>
        </w:tc>
        <w:tc>
          <w:tcPr>
            <w:tcW w:w="1688" w:type="dxa"/>
            <w:shd w:val="clear" w:color="auto" w:fill="A6A6A6" w:themeFill="background1" w:themeFillShade="A6"/>
          </w:tcPr>
          <w:p w14:paraId="6FC3EC61" w14:textId="3E2B850A" w:rsidR="00BF59E7" w:rsidRPr="00BF59E7" w:rsidRDefault="00BF59E7" w:rsidP="00BF59E7">
            <w:pPr>
              <w:jc w:val="center"/>
              <w:rPr>
                <w:b/>
                <w:bCs/>
                <w:lang w:val="en-US"/>
              </w:rPr>
            </w:pPr>
            <w:r w:rsidRPr="00BF59E7">
              <w:rPr>
                <w:b/>
                <w:bCs/>
                <w:lang w:val="en-US"/>
              </w:rPr>
              <w:t>Community Meaningfulness</w:t>
            </w:r>
          </w:p>
        </w:tc>
      </w:tr>
      <w:tr w:rsidR="00BF59E7" w14:paraId="45127493" w14:textId="77777777" w:rsidTr="00BF59E7">
        <w:tc>
          <w:tcPr>
            <w:tcW w:w="1687" w:type="dxa"/>
          </w:tcPr>
          <w:p w14:paraId="00AADE16" w14:textId="466E4D84" w:rsidR="00BF59E7" w:rsidRPr="00BF59E7" w:rsidRDefault="00BF59E7" w:rsidP="00BF59E7">
            <w:pPr>
              <w:jc w:val="center"/>
              <w:rPr>
                <w:b/>
                <w:bCs/>
                <w:lang w:val="en-US"/>
              </w:rPr>
            </w:pPr>
            <w:r w:rsidRPr="00BF59E7">
              <w:rPr>
                <w:b/>
                <w:bCs/>
                <w:lang w:val="en-US"/>
              </w:rPr>
              <w:t>Technical Achievement</w:t>
            </w:r>
          </w:p>
        </w:tc>
        <w:tc>
          <w:tcPr>
            <w:tcW w:w="1687" w:type="dxa"/>
          </w:tcPr>
          <w:p w14:paraId="36169F1A" w14:textId="798D8C47" w:rsidR="00BF59E7" w:rsidRDefault="00BF59E7" w:rsidP="00BF59E7">
            <w:pPr>
              <w:jc w:val="center"/>
              <w:rPr>
                <w:lang w:val="en-US"/>
              </w:rPr>
            </w:pPr>
            <w:r>
              <w:rPr>
                <w:lang w:val="en-US"/>
              </w:rPr>
              <w:t>1</w:t>
            </w:r>
          </w:p>
        </w:tc>
        <w:tc>
          <w:tcPr>
            <w:tcW w:w="1687" w:type="dxa"/>
          </w:tcPr>
          <w:p w14:paraId="1CE26943" w14:textId="0309FC36" w:rsidR="00BF59E7" w:rsidRDefault="00BF59E7" w:rsidP="00BF59E7">
            <w:pPr>
              <w:jc w:val="center"/>
              <w:rPr>
                <w:lang w:val="en-US"/>
              </w:rPr>
            </w:pPr>
            <w:r>
              <w:rPr>
                <w:lang w:val="en-US"/>
              </w:rPr>
              <w:t>0.5</w:t>
            </w:r>
          </w:p>
        </w:tc>
        <w:tc>
          <w:tcPr>
            <w:tcW w:w="1688" w:type="dxa"/>
          </w:tcPr>
          <w:p w14:paraId="34ECF2DA" w14:textId="0A3D3FB2" w:rsidR="00BF59E7" w:rsidRDefault="00BF59E7" w:rsidP="00BF59E7">
            <w:pPr>
              <w:jc w:val="center"/>
              <w:rPr>
                <w:lang w:val="en-US"/>
              </w:rPr>
            </w:pPr>
            <w:r>
              <w:rPr>
                <w:lang w:val="en-US"/>
              </w:rPr>
              <w:t>3</w:t>
            </w:r>
          </w:p>
        </w:tc>
        <w:tc>
          <w:tcPr>
            <w:tcW w:w="1688" w:type="dxa"/>
          </w:tcPr>
          <w:p w14:paraId="012D61ED" w14:textId="4F2F3984" w:rsidR="00BF59E7" w:rsidRDefault="00BF59E7" w:rsidP="00BF59E7">
            <w:pPr>
              <w:jc w:val="center"/>
              <w:rPr>
                <w:lang w:val="en-US"/>
              </w:rPr>
            </w:pPr>
            <w:r>
              <w:rPr>
                <w:lang w:val="en-US"/>
              </w:rPr>
              <w:t>0.75</w:t>
            </w:r>
          </w:p>
        </w:tc>
      </w:tr>
      <w:tr w:rsidR="00BF59E7" w14:paraId="1A70328A" w14:textId="77777777" w:rsidTr="00BF59E7">
        <w:tc>
          <w:tcPr>
            <w:tcW w:w="1687" w:type="dxa"/>
          </w:tcPr>
          <w:p w14:paraId="700EFD13" w14:textId="183CBD41" w:rsidR="00BF59E7" w:rsidRPr="00BF59E7" w:rsidRDefault="00BF59E7" w:rsidP="00BF59E7">
            <w:pPr>
              <w:jc w:val="center"/>
              <w:rPr>
                <w:b/>
                <w:bCs/>
                <w:lang w:val="en-US"/>
              </w:rPr>
            </w:pPr>
            <w:r w:rsidRPr="00BF59E7">
              <w:rPr>
                <w:b/>
                <w:bCs/>
                <w:lang w:val="en-US"/>
              </w:rPr>
              <w:t>Algorithm Accuracy</w:t>
            </w:r>
          </w:p>
        </w:tc>
        <w:tc>
          <w:tcPr>
            <w:tcW w:w="1687" w:type="dxa"/>
          </w:tcPr>
          <w:p w14:paraId="0A0FA6C2" w14:textId="6AC143F6" w:rsidR="00BF59E7" w:rsidRDefault="00BF59E7" w:rsidP="00BF59E7">
            <w:pPr>
              <w:jc w:val="center"/>
              <w:rPr>
                <w:lang w:val="en-US"/>
              </w:rPr>
            </w:pPr>
            <w:r>
              <w:rPr>
                <w:lang w:val="en-US"/>
              </w:rPr>
              <w:t>2</w:t>
            </w:r>
          </w:p>
        </w:tc>
        <w:tc>
          <w:tcPr>
            <w:tcW w:w="1687" w:type="dxa"/>
          </w:tcPr>
          <w:p w14:paraId="157D26D6" w14:textId="464B83AB" w:rsidR="00BF59E7" w:rsidRDefault="00BF59E7" w:rsidP="00BF59E7">
            <w:pPr>
              <w:jc w:val="center"/>
              <w:rPr>
                <w:lang w:val="en-US"/>
              </w:rPr>
            </w:pPr>
            <w:r>
              <w:rPr>
                <w:lang w:val="en-US"/>
              </w:rPr>
              <w:t>1</w:t>
            </w:r>
          </w:p>
        </w:tc>
        <w:tc>
          <w:tcPr>
            <w:tcW w:w="1688" w:type="dxa"/>
          </w:tcPr>
          <w:p w14:paraId="7D47A8B8" w14:textId="643E610E" w:rsidR="00BF59E7" w:rsidRDefault="00BF59E7" w:rsidP="00BF59E7">
            <w:pPr>
              <w:jc w:val="center"/>
              <w:rPr>
                <w:lang w:val="en-US"/>
              </w:rPr>
            </w:pPr>
            <w:r>
              <w:rPr>
                <w:lang w:val="en-US"/>
              </w:rPr>
              <w:t>4</w:t>
            </w:r>
          </w:p>
        </w:tc>
        <w:tc>
          <w:tcPr>
            <w:tcW w:w="1688" w:type="dxa"/>
          </w:tcPr>
          <w:p w14:paraId="412097E6" w14:textId="4EA7E386" w:rsidR="00BF59E7" w:rsidRDefault="00BF59E7" w:rsidP="00BF59E7">
            <w:pPr>
              <w:jc w:val="center"/>
              <w:rPr>
                <w:lang w:val="en-US"/>
              </w:rPr>
            </w:pPr>
            <w:r>
              <w:rPr>
                <w:lang w:val="en-US"/>
              </w:rPr>
              <w:t>1</w:t>
            </w:r>
            <w:r w:rsidR="00F77F7A">
              <w:rPr>
                <w:lang w:val="en-US"/>
              </w:rPr>
              <w:t>.</w:t>
            </w:r>
            <w:r>
              <w:rPr>
                <w:lang w:val="en-US"/>
              </w:rPr>
              <w:t>5</w:t>
            </w:r>
          </w:p>
        </w:tc>
      </w:tr>
      <w:tr w:rsidR="00BF59E7" w14:paraId="5DF7FAC6" w14:textId="77777777" w:rsidTr="00BF59E7">
        <w:tc>
          <w:tcPr>
            <w:tcW w:w="1687" w:type="dxa"/>
          </w:tcPr>
          <w:p w14:paraId="5D4FA5C2" w14:textId="2289FB2B" w:rsidR="00BF59E7" w:rsidRPr="00BF59E7" w:rsidRDefault="00BF59E7" w:rsidP="00BF59E7">
            <w:pPr>
              <w:jc w:val="center"/>
              <w:rPr>
                <w:b/>
                <w:bCs/>
                <w:lang w:val="en-US"/>
              </w:rPr>
            </w:pPr>
            <w:r w:rsidRPr="00BF59E7">
              <w:rPr>
                <w:b/>
                <w:bCs/>
                <w:lang w:val="en-US"/>
              </w:rPr>
              <w:t>Time Restrictions</w:t>
            </w:r>
          </w:p>
        </w:tc>
        <w:tc>
          <w:tcPr>
            <w:tcW w:w="1687" w:type="dxa"/>
          </w:tcPr>
          <w:p w14:paraId="5396E435" w14:textId="5B838924" w:rsidR="00BF59E7" w:rsidRDefault="00BF59E7" w:rsidP="00BF59E7">
            <w:pPr>
              <w:jc w:val="center"/>
              <w:rPr>
                <w:lang w:val="en-US"/>
              </w:rPr>
            </w:pPr>
            <w:r>
              <w:rPr>
                <w:lang w:val="en-US"/>
              </w:rPr>
              <w:t>0.33</w:t>
            </w:r>
          </w:p>
        </w:tc>
        <w:tc>
          <w:tcPr>
            <w:tcW w:w="1687" w:type="dxa"/>
          </w:tcPr>
          <w:p w14:paraId="5EBDB233" w14:textId="24415B59" w:rsidR="00BF59E7" w:rsidRDefault="001B48F9" w:rsidP="00BF59E7">
            <w:pPr>
              <w:jc w:val="center"/>
              <w:rPr>
                <w:lang w:val="en-US"/>
              </w:rPr>
            </w:pPr>
            <w:r>
              <w:rPr>
                <w:lang w:val="en-US"/>
              </w:rPr>
              <w:t>0.25</w:t>
            </w:r>
          </w:p>
        </w:tc>
        <w:tc>
          <w:tcPr>
            <w:tcW w:w="1688" w:type="dxa"/>
          </w:tcPr>
          <w:p w14:paraId="2E6A2C6A" w14:textId="5A0704F8" w:rsidR="00BF59E7" w:rsidRDefault="00BF59E7" w:rsidP="00BF59E7">
            <w:pPr>
              <w:jc w:val="center"/>
              <w:rPr>
                <w:lang w:val="en-US"/>
              </w:rPr>
            </w:pPr>
            <w:r>
              <w:rPr>
                <w:lang w:val="en-US"/>
              </w:rPr>
              <w:t>1</w:t>
            </w:r>
          </w:p>
        </w:tc>
        <w:tc>
          <w:tcPr>
            <w:tcW w:w="1688" w:type="dxa"/>
          </w:tcPr>
          <w:p w14:paraId="3A36A8D6" w14:textId="0DBC1BAF" w:rsidR="00BF59E7" w:rsidRDefault="001B48F9" w:rsidP="00BF59E7">
            <w:pPr>
              <w:jc w:val="center"/>
              <w:rPr>
                <w:lang w:val="en-US"/>
              </w:rPr>
            </w:pPr>
            <w:r>
              <w:rPr>
                <w:lang w:val="en-US"/>
              </w:rPr>
              <w:t>0.5</w:t>
            </w:r>
          </w:p>
        </w:tc>
      </w:tr>
      <w:tr w:rsidR="00BF59E7" w14:paraId="3F23F0A0" w14:textId="77777777" w:rsidTr="00BF59E7">
        <w:tc>
          <w:tcPr>
            <w:tcW w:w="1687" w:type="dxa"/>
          </w:tcPr>
          <w:p w14:paraId="0D5C6064" w14:textId="00A26258" w:rsidR="00BF59E7" w:rsidRPr="00BF59E7" w:rsidRDefault="00BF59E7" w:rsidP="00BF59E7">
            <w:pPr>
              <w:jc w:val="center"/>
              <w:rPr>
                <w:b/>
                <w:bCs/>
                <w:lang w:val="en-US"/>
              </w:rPr>
            </w:pPr>
            <w:r w:rsidRPr="00BF59E7">
              <w:rPr>
                <w:b/>
                <w:bCs/>
                <w:lang w:val="en-US"/>
              </w:rPr>
              <w:t>Community Meaningfulness</w:t>
            </w:r>
          </w:p>
        </w:tc>
        <w:tc>
          <w:tcPr>
            <w:tcW w:w="1687" w:type="dxa"/>
          </w:tcPr>
          <w:p w14:paraId="2BEA835E" w14:textId="6AC026F9" w:rsidR="00BF59E7" w:rsidRDefault="001B48F9" w:rsidP="00BF59E7">
            <w:pPr>
              <w:jc w:val="center"/>
              <w:rPr>
                <w:lang w:val="en-US"/>
              </w:rPr>
            </w:pPr>
            <w:r>
              <w:rPr>
                <w:lang w:val="en-US"/>
              </w:rPr>
              <w:t>1.25</w:t>
            </w:r>
          </w:p>
        </w:tc>
        <w:tc>
          <w:tcPr>
            <w:tcW w:w="1687" w:type="dxa"/>
          </w:tcPr>
          <w:p w14:paraId="5EBE78F9" w14:textId="0032CD01" w:rsidR="00BF59E7" w:rsidRDefault="001B48F9" w:rsidP="00BF59E7">
            <w:pPr>
              <w:jc w:val="center"/>
              <w:rPr>
                <w:lang w:val="en-US"/>
              </w:rPr>
            </w:pPr>
            <w:r>
              <w:rPr>
                <w:lang w:val="en-US"/>
              </w:rPr>
              <w:t>0.75</w:t>
            </w:r>
          </w:p>
        </w:tc>
        <w:tc>
          <w:tcPr>
            <w:tcW w:w="1688" w:type="dxa"/>
          </w:tcPr>
          <w:p w14:paraId="4C33E1C4" w14:textId="23E18637" w:rsidR="00BF59E7" w:rsidRDefault="001B48F9" w:rsidP="00BF59E7">
            <w:pPr>
              <w:jc w:val="center"/>
              <w:rPr>
                <w:lang w:val="en-US"/>
              </w:rPr>
            </w:pPr>
            <w:r>
              <w:rPr>
                <w:lang w:val="en-US"/>
              </w:rPr>
              <w:t>2</w:t>
            </w:r>
          </w:p>
        </w:tc>
        <w:tc>
          <w:tcPr>
            <w:tcW w:w="1688" w:type="dxa"/>
          </w:tcPr>
          <w:p w14:paraId="7D68F8F6" w14:textId="5A5693BB" w:rsidR="00BF59E7" w:rsidRDefault="00BF59E7" w:rsidP="00BF59E7">
            <w:pPr>
              <w:jc w:val="center"/>
              <w:rPr>
                <w:lang w:val="en-US"/>
              </w:rPr>
            </w:pPr>
            <w:r>
              <w:rPr>
                <w:lang w:val="en-US"/>
              </w:rPr>
              <w:t>1</w:t>
            </w:r>
          </w:p>
        </w:tc>
      </w:tr>
      <w:tr w:rsidR="00BF59E7" w14:paraId="34A15A2B" w14:textId="77777777" w:rsidTr="00BF59E7">
        <w:tc>
          <w:tcPr>
            <w:tcW w:w="1687" w:type="dxa"/>
            <w:shd w:val="clear" w:color="auto" w:fill="A6A6A6" w:themeFill="background1" w:themeFillShade="A6"/>
          </w:tcPr>
          <w:p w14:paraId="5C8E9A0B" w14:textId="376A06A4" w:rsidR="00BF59E7" w:rsidRPr="00BF59E7" w:rsidRDefault="00BF59E7" w:rsidP="00BF59E7">
            <w:pPr>
              <w:jc w:val="center"/>
              <w:rPr>
                <w:b/>
                <w:bCs/>
                <w:lang w:val="en-US"/>
              </w:rPr>
            </w:pPr>
            <w:r w:rsidRPr="00BF59E7">
              <w:rPr>
                <w:b/>
                <w:bCs/>
                <w:lang w:val="en-US"/>
              </w:rPr>
              <w:t>Sum</w:t>
            </w:r>
          </w:p>
        </w:tc>
        <w:tc>
          <w:tcPr>
            <w:tcW w:w="1687" w:type="dxa"/>
            <w:shd w:val="clear" w:color="auto" w:fill="A6A6A6" w:themeFill="background1" w:themeFillShade="A6"/>
          </w:tcPr>
          <w:p w14:paraId="65B88C35" w14:textId="678F7C56" w:rsidR="00BF59E7" w:rsidRDefault="001B48F9" w:rsidP="00BF59E7">
            <w:pPr>
              <w:jc w:val="center"/>
              <w:rPr>
                <w:lang w:val="en-US"/>
              </w:rPr>
            </w:pPr>
            <w:r>
              <w:rPr>
                <w:lang w:val="en-US"/>
              </w:rPr>
              <w:t>4.58</w:t>
            </w:r>
          </w:p>
        </w:tc>
        <w:tc>
          <w:tcPr>
            <w:tcW w:w="1687" w:type="dxa"/>
            <w:shd w:val="clear" w:color="auto" w:fill="A6A6A6" w:themeFill="background1" w:themeFillShade="A6"/>
          </w:tcPr>
          <w:p w14:paraId="73E7C2E3" w14:textId="731A0B30" w:rsidR="00BF59E7" w:rsidRDefault="001B48F9" w:rsidP="00BF59E7">
            <w:pPr>
              <w:jc w:val="center"/>
              <w:rPr>
                <w:lang w:val="en-US"/>
              </w:rPr>
            </w:pPr>
            <w:r>
              <w:rPr>
                <w:lang w:val="en-US"/>
              </w:rPr>
              <w:t>2.5</w:t>
            </w:r>
          </w:p>
        </w:tc>
        <w:tc>
          <w:tcPr>
            <w:tcW w:w="1688" w:type="dxa"/>
            <w:shd w:val="clear" w:color="auto" w:fill="A6A6A6" w:themeFill="background1" w:themeFillShade="A6"/>
          </w:tcPr>
          <w:p w14:paraId="1D2C856A" w14:textId="3D44CCEB" w:rsidR="00BF59E7" w:rsidRDefault="001B48F9" w:rsidP="00BF59E7">
            <w:pPr>
              <w:jc w:val="center"/>
              <w:rPr>
                <w:lang w:val="en-US"/>
              </w:rPr>
            </w:pPr>
            <w:r>
              <w:rPr>
                <w:lang w:val="en-US"/>
              </w:rPr>
              <w:t>10</w:t>
            </w:r>
          </w:p>
        </w:tc>
        <w:tc>
          <w:tcPr>
            <w:tcW w:w="1688" w:type="dxa"/>
            <w:shd w:val="clear" w:color="auto" w:fill="A6A6A6" w:themeFill="background1" w:themeFillShade="A6"/>
          </w:tcPr>
          <w:p w14:paraId="5006EC3A" w14:textId="699CC98D" w:rsidR="00BF59E7" w:rsidRDefault="001B48F9" w:rsidP="00BF59E7">
            <w:pPr>
              <w:jc w:val="center"/>
              <w:rPr>
                <w:lang w:val="en-US"/>
              </w:rPr>
            </w:pPr>
            <w:r>
              <w:rPr>
                <w:lang w:val="en-US"/>
              </w:rPr>
              <w:t>3.75</w:t>
            </w:r>
          </w:p>
        </w:tc>
      </w:tr>
    </w:tbl>
    <w:p w14:paraId="7A61FF48" w14:textId="38F097B7" w:rsidR="00BF59E7" w:rsidRDefault="00BF59E7" w:rsidP="00FD17F7">
      <w:pPr>
        <w:rPr>
          <w:lang w:val="en-US"/>
        </w:rPr>
      </w:pPr>
    </w:p>
    <w:p w14:paraId="00F91ABB" w14:textId="1B2CA477" w:rsidR="001B48F9" w:rsidRDefault="001B48F9" w:rsidP="00FD17F7">
      <w:pPr>
        <w:rPr>
          <w:lang w:val="en-US"/>
        </w:rPr>
      </w:pPr>
      <w:r>
        <w:rPr>
          <w:lang w:val="en-US"/>
        </w:rPr>
        <w:t>The next step of decision making presented in the AHP process is to normalize the table above, so that the sum</w:t>
      </w:r>
      <w:r w:rsidR="005927B8">
        <w:rPr>
          <w:lang w:val="en-US"/>
        </w:rPr>
        <w:t xml:space="preserve"> of each criteria is equal to 1</w:t>
      </w:r>
      <w:r w:rsidR="009E49FD">
        <w:rPr>
          <w:lang w:val="en-US"/>
        </w:rPr>
        <w:t xml:space="preserve"> and,</w:t>
      </w:r>
      <w:r w:rsidR="005927B8">
        <w:rPr>
          <w:lang w:val="en-US"/>
        </w:rPr>
        <w:t xml:space="preserve"> enable the calculation of importance of each </w:t>
      </w:r>
      <w:proofErr w:type="gramStart"/>
      <w:r w:rsidR="005927B8">
        <w:rPr>
          <w:lang w:val="en-US"/>
        </w:rPr>
        <w:t>criteria</w:t>
      </w:r>
      <w:proofErr w:type="gramEnd"/>
      <w:r w:rsidR="005927B8">
        <w:rPr>
          <w:lang w:val="en-US"/>
        </w:rPr>
        <w:t xml:space="preserve"> in the next step. Table 3 presents the AHP normalized table of the content presented in Table 2.</w:t>
      </w:r>
    </w:p>
    <w:p w14:paraId="2C051DB7" w14:textId="5B51B10C" w:rsidR="005927B8" w:rsidRDefault="005927B8" w:rsidP="00FD17F7">
      <w:pPr>
        <w:rPr>
          <w:lang w:val="en-US"/>
        </w:rPr>
      </w:pPr>
    </w:p>
    <w:p w14:paraId="680202B5" w14:textId="297DEE68" w:rsidR="005927B8" w:rsidRDefault="005927B8" w:rsidP="00FD17F7">
      <w:pPr>
        <w:rPr>
          <w:lang w:val="en-US"/>
        </w:rPr>
      </w:pPr>
    </w:p>
    <w:p w14:paraId="5F2FD43C" w14:textId="77777777" w:rsidR="00E97F9F" w:rsidRDefault="00E97F9F" w:rsidP="00FD17F7">
      <w:pPr>
        <w:rPr>
          <w:lang w:val="en-US"/>
        </w:rPr>
      </w:pPr>
    </w:p>
    <w:p w14:paraId="2D3027B5" w14:textId="043FB99D" w:rsidR="009E49FD" w:rsidRDefault="009E49FD" w:rsidP="009E49FD">
      <w:pPr>
        <w:pStyle w:val="Legenda"/>
        <w:keepNext/>
      </w:pPr>
      <w:r>
        <w:t xml:space="preserve">Table </w:t>
      </w:r>
      <w:r>
        <w:fldChar w:fldCharType="begin"/>
      </w:r>
      <w:r>
        <w:instrText xml:space="preserve"> SEQ Table \* ARABIC </w:instrText>
      </w:r>
      <w:r>
        <w:fldChar w:fldCharType="separate"/>
      </w:r>
      <w:r w:rsidR="009A1246">
        <w:rPr>
          <w:noProof/>
        </w:rPr>
        <w:t>3</w:t>
      </w:r>
      <w:r>
        <w:fldChar w:fldCharType="end"/>
      </w:r>
      <w:r>
        <w:t xml:space="preserve"> - AHP normalized table</w:t>
      </w:r>
    </w:p>
    <w:tbl>
      <w:tblPr>
        <w:tblStyle w:val="Tabelacomgrade"/>
        <w:tblW w:w="9049" w:type="dxa"/>
        <w:tblLook w:val="04A0" w:firstRow="1" w:lastRow="0" w:firstColumn="1" w:lastColumn="0" w:noHBand="0" w:noVBand="1"/>
      </w:tblPr>
      <w:tblGrid>
        <w:gridCol w:w="1785"/>
        <w:gridCol w:w="1523"/>
        <w:gridCol w:w="1211"/>
        <w:gridCol w:w="1383"/>
        <w:gridCol w:w="1785"/>
        <w:gridCol w:w="1362"/>
      </w:tblGrid>
      <w:tr w:rsidR="005927B8" w14:paraId="2048FE80" w14:textId="7E299CB1" w:rsidTr="009E49FD">
        <w:trPr>
          <w:trHeight w:val="909"/>
        </w:trPr>
        <w:tc>
          <w:tcPr>
            <w:tcW w:w="1785" w:type="dxa"/>
            <w:shd w:val="clear" w:color="auto" w:fill="A6A6A6" w:themeFill="background1" w:themeFillShade="A6"/>
          </w:tcPr>
          <w:p w14:paraId="5C184522" w14:textId="2200C2CB" w:rsidR="005927B8" w:rsidRPr="005927B8" w:rsidRDefault="005927B8" w:rsidP="005927B8">
            <w:pPr>
              <w:jc w:val="center"/>
              <w:rPr>
                <w:b/>
                <w:bCs/>
                <w:lang w:val="en-US"/>
              </w:rPr>
            </w:pPr>
            <w:r w:rsidRPr="005927B8">
              <w:rPr>
                <w:b/>
                <w:bCs/>
                <w:lang w:val="en-US"/>
              </w:rPr>
              <w:t>Evaluation Criteria</w:t>
            </w:r>
          </w:p>
        </w:tc>
        <w:tc>
          <w:tcPr>
            <w:tcW w:w="1523" w:type="dxa"/>
            <w:shd w:val="clear" w:color="auto" w:fill="A6A6A6" w:themeFill="background1" w:themeFillShade="A6"/>
          </w:tcPr>
          <w:p w14:paraId="2A210836" w14:textId="123DAF7B" w:rsidR="005927B8" w:rsidRPr="005927B8" w:rsidRDefault="005927B8" w:rsidP="005927B8">
            <w:pPr>
              <w:jc w:val="center"/>
              <w:rPr>
                <w:b/>
                <w:bCs/>
                <w:lang w:val="en-US"/>
              </w:rPr>
            </w:pPr>
            <w:r w:rsidRPr="005927B8">
              <w:rPr>
                <w:b/>
                <w:bCs/>
                <w:lang w:val="en-US"/>
              </w:rPr>
              <w:t>Technical Achievement</w:t>
            </w:r>
          </w:p>
        </w:tc>
        <w:tc>
          <w:tcPr>
            <w:tcW w:w="1211" w:type="dxa"/>
            <w:shd w:val="clear" w:color="auto" w:fill="A6A6A6" w:themeFill="background1" w:themeFillShade="A6"/>
          </w:tcPr>
          <w:p w14:paraId="5044D7CF" w14:textId="6381C1F8" w:rsidR="005927B8" w:rsidRPr="005927B8" w:rsidRDefault="005927B8" w:rsidP="005927B8">
            <w:pPr>
              <w:jc w:val="center"/>
              <w:rPr>
                <w:b/>
                <w:bCs/>
                <w:lang w:val="en-US"/>
              </w:rPr>
            </w:pPr>
            <w:r w:rsidRPr="005927B8">
              <w:rPr>
                <w:b/>
                <w:bCs/>
                <w:lang w:val="en-US"/>
              </w:rPr>
              <w:t>Algorithm Accuracy</w:t>
            </w:r>
          </w:p>
        </w:tc>
        <w:tc>
          <w:tcPr>
            <w:tcW w:w="1383" w:type="dxa"/>
            <w:shd w:val="clear" w:color="auto" w:fill="A6A6A6" w:themeFill="background1" w:themeFillShade="A6"/>
          </w:tcPr>
          <w:p w14:paraId="7C17F204" w14:textId="03FB4175" w:rsidR="005927B8" w:rsidRPr="005927B8" w:rsidRDefault="005927B8" w:rsidP="005927B8">
            <w:pPr>
              <w:jc w:val="center"/>
              <w:rPr>
                <w:b/>
                <w:bCs/>
                <w:lang w:val="en-US"/>
              </w:rPr>
            </w:pPr>
            <w:r w:rsidRPr="005927B8">
              <w:rPr>
                <w:b/>
                <w:bCs/>
                <w:lang w:val="en-US"/>
              </w:rPr>
              <w:t>Time Restrictions</w:t>
            </w:r>
          </w:p>
        </w:tc>
        <w:tc>
          <w:tcPr>
            <w:tcW w:w="1785" w:type="dxa"/>
            <w:shd w:val="clear" w:color="auto" w:fill="A6A6A6" w:themeFill="background1" w:themeFillShade="A6"/>
          </w:tcPr>
          <w:p w14:paraId="3DAC9125" w14:textId="12A04580" w:rsidR="005927B8" w:rsidRPr="005927B8" w:rsidRDefault="005927B8" w:rsidP="005927B8">
            <w:pPr>
              <w:jc w:val="center"/>
              <w:rPr>
                <w:b/>
                <w:bCs/>
                <w:lang w:val="en-US"/>
              </w:rPr>
            </w:pPr>
            <w:r w:rsidRPr="005927B8">
              <w:rPr>
                <w:b/>
                <w:bCs/>
                <w:lang w:val="en-US"/>
              </w:rPr>
              <w:t>Community Meaningfulness</w:t>
            </w:r>
          </w:p>
        </w:tc>
        <w:tc>
          <w:tcPr>
            <w:tcW w:w="1362" w:type="dxa"/>
            <w:shd w:val="clear" w:color="auto" w:fill="A6A6A6" w:themeFill="background1" w:themeFillShade="A6"/>
          </w:tcPr>
          <w:p w14:paraId="1D6D3FFE" w14:textId="2B82FAD7" w:rsidR="005927B8" w:rsidRPr="005927B8" w:rsidRDefault="009E49FD" w:rsidP="005927B8">
            <w:pPr>
              <w:jc w:val="center"/>
              <w:rPr>
                <w:b/>
                <w:bCs/>
                <w:lang w:val="en-US"/>
              </w:rPr>
            </w:pPr>
            <w:r>
              <w:rPr>
                <w:b/>
                <w:bCs/>
                <w:lang w:val="en-US"/>
              </w:rPr>
              <w:t>Importance</w:t>
            </w:r>
          </w:p>
        </w:tc>
      </w:tr>
      <w:tr w:rsidR="005927B8" w14:paraId="23D22881" w14:textId="033CB956" w:rsidTr="009E49FD">
        <w:trPr>
          <w:trHeight w:val="617"/>
        </w:trPr>
        <w:tc>
          <w:tcPr>
            <w:tcW w:w="1785" w:type="dxa"/>
          </w:tcPr>
          <w:p w14:paraId="2B5847F9" w14:textId="0E026014" w:rsidR="005927B8" w:rsidRDefault="005927B8" w:rsidP="005927B8">
            <w:pPr>
              <w:jc w:val="center"/>
              <w:rPr>
                <w:lang w:val="en-US"/>
              </w:rPr>
            </w:pPr>
            <w:r w:rsidRPr="00BF59E7">
              <w:rPr>
                <w:b/>
                <w:bCs/>
                <w:lang w:val="en-US"/>
              </w:rPr>
              <w:lastRenderedPageBreak/>
              <w:t>Technical Achievement</w:t>
            </w:r>
          </w:p>
        </w:tc>
        <w:tc>
          <w:tcPr>
            <w:tcW w:w="1523" w:type="dxa"/>
          </w:tcPr>
          <w:p w14:paraId="74CDDC44" w14:textId="5AA81F32" w:rsidR="005927B8" w:rsidRDefault="005927B8" w:rsidP="005927B8">
            <w:pPr>
              <w:jc w:val="center"/>
              <w:rPr>
                <w:lang w:val="en-US"/>
              </w:rPr>
            </w:pPr>
            <w:r>
              <w:rPr>
                <w:lang w:val="en-US"/>
              </w:rPr>
              <w:t>0.2183</w:t>
            </w:r>
          </w:p>
        </w:tc>
        <w:tc>
          <w:tcPr>
            <w:tcW w:w="1211" w:type="dxa"/>
          </w:tcPr>
          <w:p w14:paraId="1888217B" w14:textId="301BAD11" w:rsidR="005927B8" w:rsidRDefault="005927B8" w:rsidP="005927B8">
            <w:pPr>
              <w:jc w:val="center"/>
              <w:rPr>
                <w:lang w:val="en-US"/>
              </w:rPr>
            </w:pPr>
            <w:r>
              <w:rPr>
                <w:lang w:val="en-US"/>
              </w:rPr>
              <w:t>0.2</w:t>
            </w:r>
          </w:p>
        </w:tc>
        <w:tc>
          <w:tcPr>
            <w:tcW w:w="1383" w:type="dxa"/>
          </w:tcPr>
          <w:p w14:paraId="39791A11" w14:textId="3BA84C24" w:rsidR="005927B8" w:rsidRDefault="005927B8" w:rsidP="005927B8">
            <w:pPr>
              <w:jc w:val="center"/>
              <w:rPr>
                <w:lang w:val="en-US"/>
              </w:rPr>
            </w:pPr>
            <w:r>
              <w:rPr>
                <w:lang w:val="en-US"/>
              </w:rPr>
              <w:t>0.3</w:t>
            </w:r>
          </w:p>
        </w:tc>
        <w:tc>
          <w:tcPr>
            <w:tcW w:w="1785" w:type="dxa"/>
          </w:tcPr>
          <w:p w14:paraId="75E9C25C" w14:textId="63299DF3" w:rsidR="005927B8" w:rsidRDefault="005927B8" w:rsidP="005927B8">
            <w:pPr>
              <w:jc w:val="center"/>
              <w:rPr>
                <w:lang w:val="en-US"/>
              </w:rPr>
            </w:pPr>
            <w:r>
              <w:rPr>
                <w:lang w:val="en-US"/>
              </w:rPr>
              <w:t>0.2</w:t>
            </w:r>
          </w:p>
        </w:tc>
        <w:tc>
          <w:tcPr>
            <w:tcW w:w="1362" w:type="dxa"/>
          </w:tcPr>
          <w:p w14:paraId="4B9EC559" w14:textId="7ADCEA96" w:rsidR="005927B8" w:rsidRDefault="009E49FD" w:rsidP="005927B8">
            <w:pPr>
              <w:jc w:val="center"/>
              <w:rPr>
                <w:lang w:val="en-US"/>
              </w:rPr>
            </w:pPr>
            <w:r>
              <w:rPr>
                <w:lang w:val="en-US"/>
              </w:rPr>
              <w:t>23%</w:t>
            </w:r>
          </w:p>
        </w:tc>
      </w:tr>
      <w:tr w:rsidR="005927B8" w14:paraId="617C2DDD" w14:textId="2505CE83" w:rsidTr="009E49FD">
        <w:trPr>
          <w:trHeight w:val="600"/>
        </w:trPr>
        <w:tc>
          <w:tcPr>
            <w:tcW w:w="1785" w:type="dxa"/>
          </w:tcPr>
          <w:p w14:paraId="506891B0" w14:textId="2BC6CAA4" w:rsidR="005927B8" w:rsidRDefault="005927B8" w:rsidP="005927B8">
            <w:pPr>
              <w:jc w:val="center"/>
              <w:rPr>
                <w:lang w:val="en-US"/>
              </w:rPr>
            </w:pPr>
            <w:r w:rsidRPr="00BF59E7">
              <w:rPr>
                <w:b/>
                <w:bCs/>
                <w:lang w:val="en-US"/>
              </w:rPr>
              <w:t>Algorithm Accuracy</w:t>
            </w:r>
          </w:p>
        </w:tc>
        <w:tc>
          <w:tcPr>
            <w:tcW w:w="1523" w:type="dxa"/>
          </w:tcPr>
          <w:p w14:paraId="56A9E8F3" w14:textId="55A67E1F" w:rsidR="005927B8" w:rsidRDefault="005927B8" w:rsidP="005927B8">
            <w:pPr>
              <w:jc w:val="center"/>
              <w:rPr>
                <w:lang w:val="en-US"/>
              </w:rPr>
            </w:pPr>
            <w:r>
              <w:rPr>
                <w:lang w:val="en-US"/>
              </w:rPr>
              <w:t>0.4367</w:t>
            </w:r>
          </w:p>
        </w:tc>
        <w:tc>
          <w:tcPr>
            <w:tcW w:w="1211" w:type="dxa"/>
          </w:tcPr>
          <w:p w14:paraId="4F5A8E37" w14:textId="60E8A5C4" w:rsidR="005927B8" w:rsidRDefault="005927B8" w:rsidP="005927B8">
            <w:pPr>
              <w:jc w:val="center"/>
              <w:rPr>
                <w:lang w:val="en-US"/>
              </w:rPr>
            </w:pPr>
            <w:r>
              <w:rPr>
                <w:lang w:val="en-US"/>
              </w:rPr>
              <w:t>0.4</w:t>
            </w:r>
          </w:p>
        </w:tc>
        <w:tc>
          <w:tcPr>
            <w:tcW w:w="1383" w:type="dxa"/>
          </w:tcPr>
          <w:p w14:paraId="600EA8F3" w14:textId="54FAD40E" w:rsidR="005927B8" w:rsidRDefault="005927B8" w:rsidP="005927B8">
            <w:pPr>
              <w:jc w:val="center"/>
              <w:rPr>
                <w:lang w:val="en-US"/>
              </w:rPr>
            </w:pPr>
            <w:r>
              <w:rPr>
                <w:lang w:val="en-US"/>
              </w:rPr>
              <w:t>0.4</w:t>
            </w:r>
          </w:p>
        </w:tc>
        <w:tc>
          <w:tcPr>
            <w:tcW w:w="1785" w:type="dxa"/>
          </w:tcPr>
          <w:p w14:paraId="2D744B5E" w14:textId="3CFA3DBC" w:rsidR="005927B8" w:rsidRDefault="005927B8" w:rsidP="005927B8">
            <w:pPr>
              <w:jc w:val="center"/>
              <w:rPr>
                <w:lang w:val="en-US"/>
              </w:rPr>
            </w:pPr>
            <w:r>
              <w:rPr>
                <w:lang w:val="en-US"/>
              </w:rPr>
              <w:t>0.4</w:t>
            </w:r>
          </w:p>
        </w:tc>
        <w:tc>
          <w:tcPr>
            <w:tcW w:w="1362" w:type="dxa"/>
          </w:tcPr>
          <w:p w14:paraId="6AD046A3" w14:textId="4BCEDE1A" w:rsidR="005927B8" w:rsidRDefault="009E49FD" w:rsidP="005927B8">
            <w:pPr>
              <w:jc w:val="center"/>
              <w:rPr>
                <w:lang w:val="en-US"/>
              </w:rPr>
            </w:pPr>
            <w:r>
              <w:rPr>
                <w:lang w:val="en-US"/>
              </w:rPr>
              <w:t>41%</w:t>
            </w:r>
          </w:p>
        </w:tc>
      </w:tr>
      <w:tr w:rsidR="005927B8" w14:paraId="6CF38D0A" w14:textId="5332CD41" w:rsidTr="009E49FD">
        <w:trPr>
          <w:trHeight w:val="617"/>
        </w:trPr>
        <w:tc>
          <w:tcPr>
            <w:tcW w:w="1785" w:type="dxa"/>
          </w:tcPr>
          <w:p w14:paraId="73F85385" w14:textId="22576FC3" w:rsidR="005927B8" w:rsidRDefault="005927B8" w:rsidP="005927B8">
            <w:pPr>
              <w:jc w:val="center"/>
              <w:rPr>
                <w:lang w:val="en-US"/>
              </w:rPr>
            </w:pPr>
            <w:r w:rsidRPr="00BF59E7">
              <w:rPr>
                <w:b/>
                <w:bCs/>
                <w:lang w:val="en-US"/>
              </w:rPr>
              <w:t>Time Restrictions</w:t>
            </w:r>
          </w:p>
        </w:tc>
        <w:tc>
          <w:tcPr>
            <w:tcW w:w="1523" w:type="dxa"/>
          </w:tcPr>
          <w:p w14:paraId="18A90629" w14:textId="3322928E" w:rsidR="005927B8" w:rsidRDefault="005927B8" w:rsidP="005927B8">
            <w:pPr>
              <w:jc w:val="center"/>
              <w:rPr>
                <w:lang w:val="en-US"/>
              </w:rPr>
            </w:pPr>
            <w:r>
              <w:rPr>
                <w:lang w:val="en-US"/>
              </w:rPr>
              <w:t>0.0721</w:t>
            </w:r>
          </w:p>
        </w:tc>
        <w:tc>
          <w:tcPr>
            <w:tcW w:w="1211" w:type="dxa"/>
          </w:tcPr>
          <w:p w14:paraId="275E1BA7" w14:textId="5FCA8111" w:rsidR="005927B8" w:rsidRDefault="005927B8" w:rsidP="005927B8">
            <w:pPr>
              <w:jc w:val="center"/>
              <w:rPr>
                <w:lang w:val="en-US"/>
              </w:rPr>
            </w:pPr>
            <w:r>
              <w:rPr>
                <w:lang w:val="en-US"/>
              </w:rPr>
              <w:t>0.1</w:t>
            </w:r>
          </w:p>
        </w:tc>
        <w:tc>
          <w:tcPr>
            <w:tcW w:w="1383" w:type="dxa"/>
          </w:tcPr>
          <w:p w14:paraId="60579774" w14:textId="6F41B231" w:rsidR="005927B8" w:rsidRDefault="005927B8" w:rsidP="005927B8">
            <w:pPr>
              <w:jc w:val="center"/>
              <w:rPr>
                <w:lang w:val="en-US"/>
              </w:rPr>
            </w:pPr>
            <w:r>
              <w:rPr>
                <w:lang w:val="en-US"/>
              </w:rPr>
              <w:t>0.1</w:t>
            </w:r>
          </w:p>
        </w:tc>
        <w:tc>
          <w:tcPr>
            <w:tcW w:w="1785" w:type="dxa"/>
          </w:tcPr>
          <w:p w14:paraId="1B5A296A" w14:textId="310434C5" w:rsidR="005927B8" w:rsidRDefault="005927B8" w:rsidP="005927B8">
            <w:pPr>
              <w:jc w:val="center"/>
              <w:rPr>
                <w:lang w:val="en-US"/>
              </w:rPr>
            </w:pPr>
            <w:r>
              <w:rPr>
                <w:lang w:val="en-US"/>
              </w:rPr>
              <w:t>0.1333</w:t>
            </w:r>
          </w:p>
        </w:tc>
        <w:tc>
          <w:tcPr>
            <w:tcW w:w="1362" w:type="dxa"/>
          </w:tcPr>
          <w:p w14:paraId="5EF92222" w14:textId="734F8C02" w:rsidR="005927B8" w:rsidRDefault="009E49FD" w:rsidP="005927B8">
            <w:pPr>
              <w:jc w:val="center"/>
              <w:rPr>
                <w:lang w:val="en-US"/>
              </w:rPr>
            </w:pPr>
            <w:r>
              <w:rPr>
                <w:lang w:val="en-US"/>
              </w:rPr>
              <w:t>10%</w:t>
            </w:r>
          </w:p>
        </w:tc>
      </w:tr>
      <w:tr w:rsidR="005927B8" w14:paraId="3D9F6752" w14:textId="169F654B" w:rsidTr="009E49FD">
        <w:trPr>
          <w:trHeight w:val="909"/>
        </w:trPr>
        <w:tc>
          <w:tcPr>
            <w:tcW w:w="1785" w:type="dxa"/>
          </w:tcPr>
          <w:p w14:paraId="5676A80D" w14:textId="2B95C0F1" w:rsidR="005927B8" w:rsidRDefault="005927B8" w:rsidP="005927B8">
            <w:pPr>
              <w:jc w:val="center"/>
              <w:rPr>
                <w:lang w:val="en-US"/>
              </w:rPr>
            </w:pPr>
            <w:r w:rsidRPr="00BF59E7">
              <w:rPr>
                <w:b/>
                <w:bCs/>
                <w:lang w:val="en-US"/>
              </w:rPr>
              <w:t>Community Meaningfulness</w:t>
            </w:r>
          </w:p>
        </w:tc>
        <w:tc>
          <w:tcPr>
            <w:tcW w:w="1523" w:type="dxa"/>
          </w:tcPr>
          <w:p w14:paraId="2119D876" w14:textId="008CA04E" w:rsidR="005927B8" w:rsidRDefault="005927B8" w:rsidP="005927B8">
            <w:pPr>
              <w:jc w:val="center"/>
              <w:rPr>
                <w:lang w:val="en-US"/>
              </w:rPr>
            </w:pPr>
            <w:r>
              <w:rPr>
                <w:lang w:val="en-US"/>
              </w:rPr>
              <w:t>0.2729</w:t>
            </w:r>
          </w:p>
        </w:tc>
        <w:tc>
          <w:tcPr>
            <w:tcW w:w="1211" w:type="dxa"/>
          </w:tcPr>
          <w:p w14:paraId="7791E342" w14:textId="47DC8EDB" w:rsidR="005927B8" w:rsidRDefault="005927B8" w:rsidP="005927B8">
            <w:pPr>
              <w:jc w:val="center"/>
              <w:rPr>
                <w:lang w:val="en-US"/>
              </w:rPr>
            </w:pPr>
            <w:r>
              <w:rPr>
                <w:lang w:val="en-US"/>
              </w:rPr>
              <w:t>0.3</w:t>
            </w:r>
          </w:p>
        </w:tc>
        <w:tc>
          <w:tcPr>
            <w:tcW w:w="1383" w:type="dxa"/>
          </w:tcPr>
          <w:p w14:paraId="32C84440" w14:textId="1AFF060C" w:rsidR="005927B8" w:rsidRDefault="005927B8" w:rsidP="005927B8">
            <w:pPr>
              <w:jc w:val="center"/>
              <w:rPr>
                <w:lang w:val="en-US"/>
              </w:rPr>
            </w:pPr>
            <w:r>
              <w:rPr>
                <w:lang w:val="en-US"/>
              </w:rPr>
              <w:t>0.2</w:t>
            </w:r>
          </w:p>
        </w:tc>
        <w:tc>
          <w:tcPr>
            <w:tcW w:w="1785" w:type="dxa"/>
          </w:tcPr>
          <w:p w14:paraId="47EF2D08" w14:textId="1EC78DEA" w:rsidR="005927B8" w:rsidRDefault="005927B8" w:rsidP="005927B8">
            <w:pPr>
              <w:jc w:val="center"/>
              <w:rPr>
                <w:lang w:val="en-US"/>
              </w:rPr>
            </w:pPr>
            <w:r>
              <w:rPr>
                <w:lang w:val="en-US"/>
              </w:rPr>
              <w:t>0,2667</w:t>
            </w:r>
          </w:p>
        </w:tc>
        <w:tc>
          <w:tcPr>
            <w:tcW w:w="1362" w:type="dxa"/>
          </w:tcPr>
          <w:p w14:paraId="7BFDBA25" w14:textId="7D6E9BB4" w:rsidR="005927B8" w:rsidRDefault="009E49FD" w:rsidP="005927B8">
            <w:pPr>
              <w:jc w:val="center"/>
              <w:rPr>
                <w:lang w:val="en-US"/>
              </w:rPr>
            </w:pPr>
            <w:r>
              <w:rPr>
                <w:lang w:val="en-US"/>
              </w:rPr>
              <w:t>26%</w:t>
            </w:r>
          </w:p>
        </w:tc>
      </w:tr>
      <w:tr w:rsidR="005927B8" w14:paraId="5BFDEB24" w14:textId="4FDB1DB8" w:rsidTr="009E49FD">
        <w:trPr>
          <w:trHeight w:val="291"/>
        </w:trPr>
        <w:tc>
          <w:tcPr>
            <w:tcW w:w="1785" w:type="dxa"/>
            <w:shd w:val="clear" w:color="auto" w:fill="A6A6A6" w:themeFill="background1" w:themeFillShade="A6"/>
          </w:tcPr>
          <w:p w14:paraId="274B7F58" w14:textId="0E0B7676" w:rsidR="005927B8" w:rsidRDefault="005927B8" w:rsidP="005927B8">
            <w:pPr>
              <w:jc w:val="center"/>
              <w:rPr>
                <w:lang w:val="en-US"/>
              </w:rPr>
            </w:pPr>
            <w:r w:rsidRPr="00BF59E7">
              <w:rPr>
                <w:b/>
                <w:bCs/>
                <w:lang w:val="en-US"/>
              </w:rPr>
              <w:t>Sum</w:t>
            </w:r>
          </w:p>
        </w:tc>
        <w:tc>
          <w:tcPr>
            <w:tcW w:w="1523" w:type="dxa"/>
            <w:shd w:val="clear" w:color="auto" w:fill="A6A6A6" w:themeFill="background1" w:themeFillShade="A6"/>
          </w:tcPr>
          <w:p w14:paraId="1661228C" w14:textId="7255908A" w:rsidR="005927B8" w:rsidRDefault="005927B8" w:rsidP="005927B8">
            <w:pPr>
              <w:jc w:val="center"/>
              <w:rPr>
                <w:lang w:val="en-US"/>
              </w:rPr>
            </w:pPr>
            <w:r>
              <w:rPr>
                <w:lang w:val="en-US"/>
              </w:rPr>
              <w:t>1</w:t>
            </w:r>
          </w:p>
        </w:tc>
        <w:tc>
          <w:tcPr>
            <w:tcW w:w="1211" w:type="dxa"/>
            <w:shd w:val="clear" w:color="auto" w:fill="A6A6A6" w:themeFill="background1" w:themeFillShade="A6"/>
          </w:tcPr>
          <w:p w14:paraId="27770497" w14:textId="78738FD9" w:rsidR="005927B8" w:rsidRDefault="005927B8" w:rsidP="005927B8">
            <w:pPr>
              <w:jc w:val="center"/>
              <w:rPr>
                <w:lang w:val="en-US"/>
              </w:rPr>
            </w:pPr>
            <w:r>
              <w:rPr>
                <w:lang w:val="en-US"/>
              </w:rPr>
              <w:t>1</w:t>
            </w:r>
          </w:p>
        </w:tc>
        <w:tc>
          <w:tcPr>
            <w:tcW w:w="1383" w:type="dxa"/>
            <w:shd w:val="clear" w:color="auto" w:fill="A6A6A6" w:themeFill="background1" w:themeFillShade="A6"/>
          </w:tcPr>
          <w:p w14:paraId="1BF7E362" w14:textId="7AF9399C" w:rsidR="005927B8" w:rsidRDefault="005927B8" w:rsidP="005927B8">
            <w:pPr>
              <w:jc w:val="center"/>
              <w:rPr>
                <w:lang w:val="en-US"/>
              </w:rPr>
            </w:pPr>
            <w:r>
              <w:rPr>
                <w:lang w:val="en-US"/>
              </w:rPr>
              <w:t>1</w:t>
            </w:r>
          </w:p>
        </w:tc>
        <w:tc>
          <w:tcPr>
            <w:tcW w:w="1785" w:type="dxa"/>
            <w:shd w:val="clear" w:color="auto" w:fill="A6A6A6" w:themeFill="background1" w:themeFillShade="A6"/>
          </w:tcPr>
          <w:p w14:paraId="0FDAE7DE" w14:textId="738D1AE3" w:rsidR="005927B8" w:rsidRDefault="005927B8" w:rsidP="005927B8">
            <w:pPr>
              <w:jc w:val="center"/>
              <w:rPr>
                <w:lang w:val="en-US"/>
              </w:rPr>
            </w:pPr>
            <w:r>
              <w:rPr>
                <w:lang w:val="en-US"/>
              </w:rPr>
              <w:t>1</w:t>
            </w:r>
          </w:p>
        </w:tc>
        <w:tc>
          <w:tcPr>
            <w:tcW w:w="1362" w:type="dxa"/>
            <w:shd w:val="clear" w:color="auto" w:fill="A6A6A6" w:themeFill="background1" w:themeFillShade="A6"/>
          </w:tcPr>
          <w:p w14:paraId="240FF47C" w14:textId="4036B7AA" w:rsidR="005927B8" w:rsidRDefault="005927B8" w:rsidP="005927B8">
            <w:pPr>
              <w:jc w:val="center"/>
              <w:rPr>
                <w:lang w:val="en-US"/>
              </w:rPr>
            </w:pPr>
            <w:r>
              <w:rPr>
                <w:lang w:val="en-US"/>
              </w:rPr>
              <w:t>1</w:t>
            </w:r>
          </w:p>
        </w:tc>
      </w:tr>
    </w:tbl>
    <w:p w14:paraId="07A17C62" w14:textId="592D68EF" w:rsidR="009E49FD" w:rsidRDefault="009E49FD" w:rsidP="00FD17F7">
      <w:pPr>
        <w:rPr>
          <w:lang w:val="en-US"/>
        </w:rPr>
      </w:pPr>
    </w:p>
    <w:p w14:paraId="3E1F6E8B" w14:textId="52D393EB" w:rsidR="009E49FD" w:rsidRDefault="009E49FD" w:rsidP="00FD17F7">
      <w:pPr>
        <w:rPr>
          <w:lang w:val="en-US"/>
        </w:rPr>
      </w:pPr>
      <w:r>
        <w:rPr>
          <w:lang w:val="en-US"/>
        </w:rPr>
        <w:t>Table 3 is importan</w:t>
      </w:r>
      <w:r w:rsidR="00F77F7A">
        <w:rPr>
          <w:lang w:val="en-US"/>
        </w:rPr>
        <w:t>t</w:t>
      </w:r>
      <w:r>
        <w:rPr>
          <w:lang w:val="en-US"/>
        </w:rPr>
        <w:t xml:space="preserve"> since it provides guidance in the weights that should be considering when evaluating each idea individually. As stated before, Algorithm Accuracy is the most relevant criteria in idea selection for this work and should account for 41% of the decision. In the other hands, only 10% of the weight when assessing an idea should be related to time restrictions. Having this data, it is now possible to go through each idea and select the most valuable one.</w:t>
      </w:r>
    </w:p>
    <w:p w14:paraId="22E4657F" w14:textId="52B793AD" w:rsidR="009E49FD" w:rsidRPr="009B0B4F" w:rsidRDefault="009E49FD" w:rsidP="009E49FD">
      <w:pPr>
        <w:pStyle w:val="PargrafodaLista"/>
        <w:numPr>
          <w:ilvl w:val="0"/>
          <w:numId w:val="17"/>
        </w:numPr>
        <w:rPr>
          <w:lang w:val="en-US"/>
        </w:rPr>
      </w:pPr>
      <w:ins w:id="344" w:author="Gustavo Moreira" w:date="2021-01-16T16:33:00Z">
        <w:r w:rsidRPr="00CC09AD">
          <w:rPr>
            <w:b/>
            <w:bCs w:val="0"/>
            <w:color w:val="000000" w:themeColor="text1"/>
            <w:lang w:val="en-US"/>
            <w:rPrChange w:id="345" w:author="Gustavo Moreira" w:date="2021-01-16T16:34:00Z">
              <w:rPr>
                <w:color w:val="000000" w:themeColor="text1"/>
                <w:lang w:val="en-US"/>
              </w:rPr>
            </w:rPrChange>
          </w:rPr>
          <w:t>Continue the work of an individual researcher that has publicly made his work available to the community</w:t>
        </w:r>
      </w:ins>
      <w:r>
        <w:rPr>
          <w:b/>
          <w:bCs w:val="0"/>
          <w:color w:val="000000" w:themeColor="text1"/>
          <w:lang w:val="en-US"/>
        </w:rPr>
        <w:t xml:space="preserve"> – </w:t>
      </w:r>
      <w:r>
        <w:rPr>
          <w:color w:val="000000" w:themeColor="text1"/>
          <w:lang w:val="en-US"/>
        </w:rPr>
        <w:t xml:space="preserve">This idea would be ideal in terms of time restrictions, improving speed of development and simultaneously provide a theoretical easy way to increase algorithm accuracy. However, there is no relevant data that suggest </w:t>
      </w:r>
      <w:r w:rsidR="009B0B4F">
        <w:rPr>
          <w:color w:val="000000" w:themeColor="text1"/>
          <w:lang w:val="en-US"/>
        </w:rPr>
        <w:t>improved accuracy when building upon existing work. It is also not easy to determine if this idea is meaningful for the community since it does not bring a new perspective nor achieves technical details, since the implementation is already there.</w:t>
      </w:r>
    </w:p>
    <w:p w14:paraId="67A93B79" w14:textId="5FFBB282" w:rsidR="009B0B4F" w:rsidRPr="009B0B4F" w:rsidRDefault="009B0B4F" w:rsidP="009E49FD">
      <w:pPr>
        <w:pStyle w:val="PargrafodaLista"/>
        <w:numPr>
          <w:ilvl w:val="0"/>
          <w:numId w:val="17"/>
        </w:numPr>
        <w:rPr>
          <w:lang w:val="en-US"/>
        </w:rPr>
      </w:pPr>
      <w:ins w:id="346" w:author="Gustavo Moreira" w:date="2021-01-16T16:35:00Z">
        <w:r>
          <w:rPr>
            <w:b/>
            <w:bCs w:val="0"/>
            <w:color w:val="000000" w:themeColor="text1"/>
            <w:lang w:val="en-US"/>
          </w:rPr>
          <w:t>Build a technical solution from scratch, using a dataset that was previously defined</w:t>
        </w:r>
      </w:ins>
      <w:r>
        <w:rPr>
          <w:b/>
          <w:bCs w:val="0"/>
          <w:color w:val="000000" w:themeColor="text1"/>
          <w:lang w:val="en-US"/>
        </w:rPr>
        <w:t xml:space="preserve"> – </w:t>
      </w:r>
      <w:r>
        <w:rPr>
          <w:color w:val="000000" w:themeColor="text1"/>
          <w:lang w:val="en-US"/>
        </w:rPr>
        <w:t xml:space="preserve">This idea starts from the premise that a good dataset exists and </w:t>
      </w:r>
      <w:proofErr w:type="gramStart"/>
      <w:r>
        <w:rPr>
          <w:color w:val="000000" w:themeColor="text1"/>
          <w:lang w:val="en-US"/>
        </w:rPr>
        <w:t>is able to</w:t>
      </w:r>
      <w:proofErr w:type="gramEnd"/>
      <w:r>
        <w:rPr>
          <w:color w:val="000000" w:themeColor="text1"/>
          <w:lang w:val="en-US"/>
        </w:rPr>
        <w:t xml:space="preserve"> classify more than 11 genres, and gives appropriate time to dedicate to build a more accurate and efficient classification algorithm. At the same time is contributing to the community by providing a new perspective of development and allows the visibility for technical achievement. It is not blocked from the beginning due to time restrictions.</w:t>
      </w:r>
    </w:p>
    <w:p w14:paraId="55FC182A" w14:textId="280A97B2" w:rsidR="009B0B4F" w:rsidRPr="009B0B4F" w:rsidRDefault="009B0B4F" w:rsidP="009E49FD">
      <w:pPr>
        <w:pStyle w:val="PargrafodaLista"/>
        <w:numPr>
          <w:ilvl w:val="0"/>
          <w:numId w:val="17"/>
        </w:numPr>
        <w:rPr>
          <w:lang w:val="en-US"/>
        </w:rPr>
      </w:pPr>
      <w:ins w:id="347" w:author="Gustavo Moreira" w:date="2021-01-16T16:37:00Z">
        <w:r w:rsidRPr="00CC09AD">
          <w:rPr>
            <w:b/>
            <w:bCs w:val="0"/>
            <w:color w:val="000000" w:themeColor="text1"/>
            <w:lang w:val="en-US"/>
            <w:rPrChange w:id="348" w:author="Gustavo Moreira" w:date="2021-01-16T16:38:00Z">
              <w:rPr>
                <w:color w:val="000000" w:themeColor="text1"/>
                <w:lang w:val="en-US"/>
              </w:rPr>
            </w:rPrChange>
          </w:rPr>
          <w:t>Build a technical solution and a dataset from scratch</w:t>
        </w:r>
      </w:ins>
      <w:r>
        <w:rPr>
          <w:b/>
          <w:bCs w:val="0"/>
          <w:color w:val="000000" w:themeColor="text1"/>
          <w:lang w:val="en-US"/>
        </w:rPr>
        <w:t xml:space="preserve"> – </w:t>
      </w:r>
      <w:r>
        <w:rPr>
          <w:color w:val="000000" w:themeColor="text1"/>
          <w:lang w:val="en-US"/>
        </w:rPr>
        <w:t xml:space="preserve">This idea starts from the premise thar everything will be built from scratch. While building a dataset from scratch would </w:t>
      </w:r>
      <w:proofErr w:type="gramStart"/>
      <w:r>
        <w:rPr>
          <w:color w:val="000000" w:themeColor="text1"/>
          <w:lang w:val="en-US"/>
        </w:rPr>
        <w:t>definitely be</w:t>
      </w:r>
      <w:proofErr w:type="gramEnd"/>
      <w:r>
        <w:rPr>
          <w:color w:val="000000" w:themeColor="text1"/>
          <w:lang w:val="en-US"/>
        </w:rPr>
        <w:t xml:space="preserve"> helpful to the community and allowing for flexibility in terms of what can be classified, time consumed on this specific task would suck the entire time, not allowing enough time to improve algorithm accuracy, which is the most importance criteria. Therefore, this idea should not be considered.</w:t>
      </w:r>
    </w:p>
    <w:p w14:paraId="767BC367" w14:textId="105A9B59" w:rsidR="009B0B4F" w:rsidRPr="009B0B4F" w:rsidRDefault="009B0B4F" w:rsidP="009E49FD">
      <w:pPr>
        <w:pStyle w:val="PargrafodaLista"/>
        <w:numPr>
          <w:ilvl w:val="0"/>
          <w:numId w:val="17"/>
        </w:numPr>
        <w:rPr>
          <w:lang w:val="en-US"/>
        </w:rPr>
      </w:pPr>
      <w:ins w:id="349" w:author="Gustavo Moreira" w:date="2021-01-16T16:38:00Z">
        <w:r w:rsidRPr="00CC09AD">
          <w:rPr>
            <w:b/>
            <w:bCs w:val="0"/>
            <w:color w:val="000000" w:themeColor="text1"/>
            <w:lang w:val="en-US"/>
            <w:rPrChange w:id="350" w:author="Gustavo Moreira" w:date="2021-01-16T16:42:00Z">
              <w:rPr>
                <w:color w:val="000000" w:themeColor="text1"/>
                <w:lang w:val="en-US"/>
              </w:rPr>
            </w:rPrChange>
          </w:rPr>
          <w:t>Use previous</w:t>
        </w:r>
      </w:ins>
      <w:ins w:id="351" w:author="Gustavo Moreira" w:date="2021-01-16T16:39:00Z">
        <w:r w:rsidRPr="00CC09AD">
          <w:rPr>
            <w:b/>
            <w:bCs w:val="0"/>
            <w:color w:val="000000" w:themeColor="text1"/>
            <w:lang w:val="en-US"/>
            <w:rPrChange w:id="352" w:author="Gustavo Moreira" w:date="2021-01-16T16:42:00Z">
              <w:rPr>
                <w:color w:val="000000" w:themeColor="text1"/>
                <w:lang w:val="en-US"/>
              </w:rPr>
            </w:rPrChange>
          </w:rPr>
          <w:t xml:space="preserve"> research to identify common points of implementation and propose a guideline of implementation that is accepted by the community</w:t>
        </w:r>
      </w:ins>
      <w:r>
        <w:rPr>
          <w:b/>
          <w:bCs w:val="0"/>
          <w:color w:val="000000" w:themeColor="text1"/>
          <w:lang w:val="en-US"/>
        </w:rPr>
        <w:t xml:space="preserve"> – </w:t>
      </w:r>
      <w:r>
        <w:rPr>
          <w:color w:val="000000" w:themeColor="text1"/>
          <w:lang w:val="en-US"/>
        </w:rPr>
        <w:t>Although the idea would highly align with community meaningfulness, it would not provide direct response to the most important criteria, which is algorithm accuracy.</w:t>
      </w:r>
    </w:p>
    <w:p w14:paraId="7F065DE6" w14:textId="4D09D7C5" w:rsidR="009B0B4F" w:rsidRPr="00B90052" w:rsidRDefault="009B0B4F" w:rsidP="009E49FD">
      <w:pPr>
        <w:pStyle w:val="PargrafodaLista"/>
        <w:numPr>
          <w:ilvl w:val="0"/>
          <w:numId w:val="17"/>
        </w:numPr>
        <w:rPr>
          <w:lang w:val="en-US"/>
        </w:rPr>
      </w:pPr>
      <w:ins w:id="353" w:author="Gustavo Moreira" w:date="2021-01-16T16:42:00Z">
        <w:r w:rsidRPr="002A6143">
          <w:rPr>
            <w:b/>
            <w:bCs w:val="0"/>
            <w:color w:val="000000" w:themeColor="text1"/>
            <w:lang w:val="en-US"/>
            <w:rPrChange w:id="354" w:author="Gustavo Moreira" w:date="2021-01-16T16:44:00Z">
              <w:rPr>
                <w:color w:val="000000" w:themeColor="text1"/>
                <w:lang w:val="en-US"/>
              </w:rPr>
            </w:rPrChange>
          </w:rPr>
          <w:lastRenderedPageBreak/>
          <w:t>Build a music genre classification framework</w:t>
        </w:r>
      </w:ins>
      <w:r>
        <w:rPr>
          <w:b/>
          <w:bCs w:val="0"/>
          <w:color w:val="000000" w:themeColor="text1"/>
          <w:lang w:val="en-US"/>
        </w:rPr>
        <w:t xml:space="preserve"> </w:t>
      </w:r>
      <w:r w:rsidR="00B90052">
        <w:rPr>
          <w:b/>
          <w:bCs w:val="0"/>
          <w:color w:val="000000" w:themeColor="text1"/>
          <w:lang w:val="en-US"/>
        </w:rPr>
        <w:t>–</w:t>
      </w:r>
      <w:r>
        <w:rPr>
          <w:b/>
          <w:bCs w:val="0"/>
          <w:color w:val="000000" w:themeColor="text1"/>
          <w:lang w:val="en-US"/>
        </w:rPr>
        <w:t xml:space="preserve"> </w:t>
      </w:r>
      <w:r w:rsidR="00B90052">
        <w:rPr>
          <w:color w:val="000000" w:themeColor="text1"/>
          <w:lang w:val="en-US"/>
        </w:rPr>
        <w:t>This idea aligns with the previous</w:t>
      </w:r>
      <w:r w:rsidR="00BF35D8">
        <w:rPr>
          <w:color w:val="000000" w:themeColor="text1"/>
          <w:lang w:val="en-US"/>
        </w:rPr>
        <w:t>ly</w:t>
      </w:r>
      <w:r w:rsidR="00B90052">
        <w:rPr>
          <w:color w:val="000000" w:themeColor="text1"/>
          <w:lang w:val="en-US"/>
        </w:rPr>
        <w:t xml:space="preserve"> presented one. </w:t>
      </w:r>
      <w:proofErr w:type="gramStart"/>
      <w:r w:rsidR="00B90052">
        <w:rPr>
          <w:color w:val="000000" w:themeColor="text1"/>
          <w:lang w:val="en-US"/>
        </w:rPr>
        <w:t>It</w:t>
      </w:r>
      <w:proofErr w:type="gramEnd"/>
      <w:r w:rsidR="00B90052">
        <w:rPr>
          <w:color w:val="000000" w:themeColor="text1"/>
          <w:lang w:val="en-US"/>
        </w:rPr>
        <w:t xml:space="preserve"> emphases on community meaningfulness, but rejects or not direct aligns with algorithm accuracy.</w:t>
      </w:r>
    </w:p>
    <w:p w14:paraId="61149596" w14:textId="6BA84B59" w:rsidR="005927B8" w:rsidRPr="00D01FF6" w:rsidRDefault="00B90052" w:rsidP="00FD17F7">
      <w:pPr>
        <w:rPr>
          <w:lang w:val="en-US"/>
          <w:rPrChange w:id="355" w:author="Gustavo Moreira" w:date="2021-01-16T17:56:00Z">
            <w:rPr>
              <w:lang w:val="pt-PT"/>
            </w:rPr>
          </w:rPrChange>
        </w:rPr>
      </w:pPr>
      <w:r>
        <w:rPr>
          <w:lang w:val="en-US"/>
        </w:rPr>
        <w:t>Considering all the points above, the chosen idea for this dissertation in the idea “</w:t>
      </w:r>
      <w:ins w:id="356" w:author="Gustavo Moreira" w:date="2021-01-16T16:35:00Z">
        <w:r>
          <w:rPr>
            <w:b/>
            <w:bCs/>
            <w:color w:val="000000" w:themeColor="text1"/>
            <w:lang w:val="en-US"/>
          </w:rPr>
          <w:t>Build a technical solution from scratch, using a dataset that was previously defined</w:t>
        </w:r>
      </w:ins>
      <w:r>
        <w:rPr>
          <w:lang w:val="en-US"/>
        </w:rPr>
        <w:t>”.  In chapter 5 of this document, it is presented a design proposal to the solution based on this idea. All further topics in the document may focus on the concretization of this idea and aligned with it.</w:t>
      </w:r>
    </w:p>
    <w:p w14:paraId="3607CAEB" w14:textId="48EDF470" w:rsidR="007670F7" w:rsidRDefault="004A01FB">
      <w:pPr>
        <w:pStyle w:val="Ttulo2"/>
        <w:ind w:left="216"/>
        <w:rPr>
          <w:lang w:val="pt-PT"/>
        </w:rPr>
      </w:pPr>
      <w:bookmarkStart w:id="357" w:name="_Toc61788921"/>
      <w:r>
        <w:rPr>
          <w:lang w:val="pt-PT"/>
        </w:rPr>
        <w:t>Concept Definition</w:t>
      </w:r>
      <w:bookmarkEnd w:id="357"/>
    </w:p>
    <w:p w14:paraId="6BC74314" w14:textId="72C24185" w:rsidR="00E97F9F" w:rsidRDefault="00E97F9F" w:rsidP="00E97F9F">
      <w:pPr>
        <w:rPr>
          <w:lang w:val="en-US"/>
        </w:rPr>
      </w:pPr>
      <w:r w:rsidRPr="00E97F9F">
        <w:rPr>
          <w:lang w:val="en-US"/>
        </w:rPr>
        <w:t>This disser</w:t>
      </w:r>
      <w:r>
        <w:rPr>
          <w:lang w:val="en-US"/>
        </w:rPr>
        <w:t xml:space="preserve">tation has three main goals. </w:t>
      </w:r>
    </w:p>
    <w:p w14:paraId="21588FB8" w14:textId="7BB43F0E" w:rsidR="00E97F9F" w:rsidRDefault="00E97F9F" w:rsidP="00E97F9F">
      <w:pPr>
        <w:rPr>
          <w:lang w:val="en-US"/>
        </w:rPr>
      </w:pPr>
      <w:r>
        <w:rPr>
          <w:lang w:val="en-US"/>
        </w:rPr>
        <w:t xml:space="preserve">The first one is to identify what the community was already able to achieve regarding music genre classification. This classification might be achieved with a variety of different tools and techniques. Those </w:t>
      </w:r>
      <w:r w:rsidR="00E131C2">
        <w:rPr>
          <w:lang w:val="en-US"/>
        </w:rPr>
        <w:t>are</w:t>
      </w:r>
      <w:r>
        <w:rPr>
          <w:lang w:val="en-US"/>
        </w:rPr>
        <w:t>: machine learning, deep learning, machine listening, which all belong to a broader topic called Artificial Intelligence, or it might even be achieved by using techniques that are completely irrelevant for Artificial Intelligence. It is an objective of this work to identify all the possible techniques that a</w:t>
      </w:r>
      <w:r w:rsidR="00BF35D8">
        <w:rPr>
          <w:lang w:val="en-US"/>
        </w:rPr>
        <w:t>r</w:t>
      </w:r>
      <w:r>
        <w:rPr>
          <w:lang w:val="en-US"/>
        </w:rPr>
        <w:t>e currently used. In parallel, a concrete report of what the community was already able to achieve, must be reported in this document. The first goal of this work should be able to answer to some questions</w:t>
      </w:r>
      <w:proofErr w:type="gramStart"/>
      <w:r w:rsidR="00BF35D8">
        <w:rPr>
          <w:lang w:val="en-US"/>
        </w:rPr>
        <w:t xml:space="preserve">: </w:t>
      </w:r>
      <w:r>
        <w:rPr>
          <w:lang w:val="en-US"/>
        </w:rPr>
        <w:t xml:space="preserve"> “</w:t>
      </w:r>
      <w:proofErr w:type="gramEnd"/>
      <w:r>
        <w:rPr>
          <w:lang w:val="en-US"/>
        </w:rPr>
        <w:t>What was the biggest accuracy already achieved?”, “What genres are currently being considered?”, “What is the cost and effort of creating a dataset capable of improve the accuracy?”. Those are question that should be clearly answered in the next chapters.</w:t>
      </w:r>
    </w:p>
    <w:p w14:paraId="7D0175B1" w14:textId="1CD5DD2C" w:rsidR="00E97F9F" w:rsidRDefault="00E97F9F" w:rsidP="00E97F9F">
      <w:pPr>
        <w:rPr>
          <w:lang w:val="en-US"/>
        </w:rPr>
      </w:pPr>
      <w:r>
        <w:rPr>
          <w:lang w:val="en-US"/>
        </w:rPr>
        <w:t>The second goal of this dissertation is to provide a technical solution that allow the automatic classification of music genres. This solution should follow the best practices of software development, and should provide value to users, in the sense that is capable to do what i</w:t>
      </w:r>
      <w:r w:rsidR="00E131C2">
        <w:rPr>
          <w:lang w:val="en-US"/>
        </w:rPr>
        <w:t>t is supposed to do: correctly classify a music genre and with better accuracy than previous works.</w:t>
      </w:r>
    </w:p>
    <w:p w14:paraId="5392AFBC" w14:textId="707FEB29" w:rsidR="00E131C2" w:rsidRDefault="00E131C2" w:rsidP="00E97F9F">
      <w:pPr>
        <w:rPr>
          <w:lang w:val="en-US"/>
        </w:rPr>
      </w:pPr>
      <w:r>
        <w:rPr>
          <w:lang w:val="en-US"/>
        </w:rPr>
        <w:t xml:space="preserve">Finally, the third goal is to increase the overall knowledge of the community by providing additional information regarding music genre classification. The outcomes, improvements, blocking points and breakthrough achieved during this work must be shared among the tech community to help mature the technology. </w:t>
      </w:r>
    </w:p>
    <w:p w14:paraId="766D654C" w14:textId="6E42BF6C" w:rsidR="00E131C2" w:rsidRPr="00E97F9F" w:rsidRDefault="00E131C2" w:rsidP="00E97F9F">
      <w:pPr>
        <w:rPr>
          <w:lang w:val="en-US"/>
        </w:rPr>
      </w:pPr>
      <w:r>
        <w:rPr>
          <w:lang w:val="en-US"/>
        </w:rPr>
        <w:t>To help clarify the goals above, and to turn this work into a viable business product, the next sections of this topic will clarify the goal by using the business model canvas.</w:t>
      </w:r>
    </w:p>
    <w:p w14:paraId="2150E4B7" w14:textId="287DE681" w:rsidR="00E131C2" w:rsidRDefault="004A01FB" w:rsidP="00E131C2">
      <w:pPr>
        <w:pStyle w:val="Ttulo3"/>
        <w:ind w:left="360"/>
        <w:rPr>
          <w:lang w:val="pt-PT"/>
        </w:rPr>
      </w:pPr>
      <w:bookmarkStart w:id="358" w:name="_Toc61788922"/>
      <w:r>
        <w:rPr>
          <w:lang w:val="pt-PT"/>
        </w:rPr>
        <w:t>Value proposition</w:t>
      </w:r>
      <w:bookmarkEnd w:id="358"/>
    </w:p>
    <w:p w14:paraId="01009CDD" w14:textId="11B3532E" w:rsidR="00E131C2" w:rsidRDefault="00E131C2" w:rsidP="00E131C2">
      <w:pPr>
        <w:rPr>
          <w:lang w:val="en-US"/>
        </w:rPr>
      </w:pPr>
      <w:r w:rsidRPr="00E131C2">
        <w:rPr>
          <w:lang w:val="en-US"/>
        </w:rPr>
        <w:t>At this point the r</w:t>
      </w:r>
      <w:r>
        <w:rPr>
          <w:lang w:val="en-US"/>
        </w:rPr>
        <w:t>eader is familiar with music genre classification, the relation of this sub-genre as a sma</w:t>
      </w:r>
      <w:r w:rsidR="00C33A33">
        <w:rPr>
          <w:lang w:val="en-US"/>
        </w:rPr>
        <w:t xml:space="preserve">ll area of actuation of a broader topic of Artificial </w:t>
      </w:r>
      <w:proofErr w:type="gramStart"/>
      <w:r w:rsidR="00C33A33">
        <w:rPr>
          <w:lang w:val="en-US"/>
        </w:rPr>
        <w:t>Intelligence, and</w:t>
      </w:r>
      <w:proofErr w:type="gramEnd"/>
      <w:r w:rsidR="00C33A33">
        <w:rPr>
          <w:lang w:val="en-US"/>
        </w:rPr>
        <w:t xml:space="preserve"> understands that there is a deficit in accuracy in previous attempts to solve this problem.</w:t>
      </w:r>
    </w:p>
    <w:p w14:paraId="278AD0A6" w14:textId="6135B5EC" w:rsidR="00C33A33" w:rsidRDefault="00C33A33" w:rsidP="00E131C2">
      <w:pPr>
        <w:rPr>
          <w:lang w:val="en-US"/>
        </w:rPr>
      </w:pPr>
      <w:r>
        <w:rPr>
          <w:lang w:val="en-US"/>
        </w:rPr>
        <w:lastRenderedPageBreak/>
        <w:t>The reader also understands that automatic music genre classification is more than just an academic research. Companies like Spotify and Apple already use machine listening to develop their algorithm, with different goals, like providing recommendations of playlist o</w:t>
      </w:r>
      <w:r w:rsidR="00BF35D8">
        <w:rPr>
          <w:lang w:val="en-US"/>
        </w:rPr>
        <w:t>r</w:t>
      </w:r>
      <w:r>
        <w:rPr>
          <w:lang w:val="en-US"/>
        </w:rPr>
        <w:t xml:space="preserve"> classifying songs are uploaded to the platform (Paul Pandey, 2018).</w:t>
      </w:r>
    </w:p>
    <w:p w14:paraId="1351933B" w14:textId="201D4E9E" w:rsidR="00C33A33" w:rsidRDefault="00C33A33" w:rsidP="00E131C2">
      <w:pPr>
        <w:rPr>
          <w:lang w:val="en-US"/>
        </w:rPr>
      </w:pPr>
      <w:r>
        <w:rPr>
          <w:lang w:val="en-US"/>
        </w:rPr>
        <w:t xml:space="preserve">This work intends to help solving the current issues that have been reported in previous work, understand the failures, and provide a solution for them, contributing to the main goal of this dissertation: improve the algorithm accuracy. </w:t>
      </w:r>
    </w:p>
    <w:p w14:paraId="1F5DD78C" w14:textId="315DBBAA" w:rsidR="00C33A33" w:rsidRDefault="00C33A33" w:rsidP="00E131C2">
      <w:pPr>
        <w:rPr>
          <w:lang w:val="en-US"/>
        </w:rPr>
      </w:pPr>
      <w:r>
        <w:rPr>
          <w:lang w:val="en-US"/>
        </w:rPr>
        <w:t xml:space="preserve">In section 2.5.1, it was identified that due to time restrictions, a dataset will not be developed from scratch, so it is important to clarify that the development will not face improvements on that specific topic. </w:t>
      </w:r>
    </w:p>
    <w:p w14:paraId="73F52A2B" w14:textId="6F9F1B03" w:rsidR="00C33A33" w:rsidRDefault="00C33A33" w:rsidP="00E131C2">
      <w:pPr>
        <w:rPr>
          <w:lang w:val="en-US"/>
        </w:rPr>
      </w:pPr>
      <w:r>
        <w:rPr>
          <w:lang w:val="en-US"/>
        </w:rPr>
        <w:t xml:space="preserve">Therefore, this works intends to provide to companies, individual </w:t>
      </w:r>
      <w:proofErr w:type="gramStart"/>
      <w:r>
        <w:rPr>
          <w:lang w:val="en-US"/>
        </w:rPr>
        <w:t>researchers</w:t>
      </w:r>
      <w:proofErr w:type="gramEnd"/>
      <w:r>
        <w:rPr>
          <w:lang w:val="en-US"/>
        </w:rPr>
        <w:t xml:space="preserve"> and academics additional information on how to correctly develop music genre classification algorithms, the steps to achieve it, and additionally, how can the algorithm be adapted to other use cases, if the study becomes relevant.</w:t>
      </w:r>
    </w:p>
    <w:p w14:paraId="45DC26A5" w14:textId="16914F8B" w:rsidR="00C33A33" w:rsidRDefault="00C33A33" w:rsidP="00E131C2">
      <w:pPr>
        <w:rPr>
          <w:lang w:val="en-US"/>
        </w:rPr>
      </w:pPr>
      <w:proofErr w:type="gramStart"/>
      <w:r>
        <w:rPr>
          <w:lang w:val="en-US"/>
        </w:rPr>
        <w:t>In order to</w:t>
      </w:r>
      <w:proofErr w:type="gramEnd"/>
      <w:r>
        <w:rPr>
          <w:lang w:val="en-US"/>
        </w:rPr>
        <w:t xml:space="preserve"> transform the previous statements into a concrete business idea, the Canvas Business Model for the use case will be presented. The Canvas Business Model is a business model that describes </w:t>
      </w:r>
      <w:r w:rsidR="00352711">
        <w:rPr>
          <w:lang w:val="en-US"/>
        </w:rPr>
        <w:t>how an organization creates value (Osterwalder, A. and Y. Pigneur, 2010).</w:t>
      </w:r>
    </w:p>
    <w:p w14:paraId="55C71977" w14:textId="0B846CEA" w:rsidR="00B82B2B" w:rsidRDefault="00B82B2B" w:rsidP="00E131C2">
      <w:pPr>
        <w:rPr>
          <w:lang w:val="en-US"/>
        </w:rPr>
      </w:pPr>
      <w:r>
        <w:rPr>
          <w:lang w:val="en-US"/>
        </w:rPr>
        <w:t xml:space="preserve">Table 4 provides detailed information of the business plan to consider when implementing this project. </w:t>
      </w:r>
    </w:p>
    <w:p w14:paraId="72530C5B" w14:textId="5ABF9D7D" w:rsidR="00B82B2B" w:rsidRDefault="00B82B2B" w:rsidP="00E131C2">
      <w:pPr>
        <w:rPr>
          <w:lang w:val="en-US"/>
        </w:rPr>
      </w:pPr>
      <w:r>
        <w:rPr>
          <w:lang w:val="en-US"/>
        </w:rPr>
        <w:t>The Key Partners are identified and listed. The university in which this work is inserted is a natural key partner. Furthermore, specialized knowledge platforms like Udacity and Udemy are considered key partners, as they can provide additional knowledge for the algorithm development, which otherwise would not be of easy access. Key activities include an initial research of the literature and a later implementation of a new solution to the stated problem in the previous chapters.</w:t>
      </w:r>
      <w:r w:rsidR="00C843A5">
        <w:rPr>
          <w:lang w:val="en-US"/>
        </w:rPr>
        <w:t xml:space="preserve"> The </w:t>
      </w:r>
      <w:proofErr w:type="gramStart"/>
      <w:r w:rsidR="00C843A5">
        <w:rPr>
          <w:lang w:val="en-US"/>
        </w:rPr>
        <w:t>open source</w:t>
      </w:r>
      <w:proofErr w:type="gramEnd"/>
      <w:r w:rsidR="00C843A5">
        <w:rPr>
          <w:lang w:val="en-US"/>
        </w:rPr>
        <w:t xml:space="preserve"> community is identified as a customer, since one of the goals of this project is to directly provide knowledge to this community. It is simultaneously clear that previous work done is the </w:t>
      </w:r>
      <w:proofErr w:type="gramStart"/>
      <w:r w:rsidR="00C843A5">
        <w:rPr>
          <w:lang w:val="en-US"/>
        </w:rPr>
        <w:t>back bone</w:t>
      </w:r>
      <w:proofErr w:type="gramEnd"/>
      <w:r w:rsidR="00C843A5">
        <w:rPr>
          <w:lang w:val="en-US"/>
        </w:rPr>
        <w:t xml:space="preserve"> and the starting point of this project and will provide invaluable knowledge. Finally, it is considered that developing the work will have no associated cost, unless there is the need to setup a cloud provider to boost the development of the solution. An optional cost is the usage of platforms like Udacity or Udemy to have access to learning content related to the topic, and therefore, contributing to the overall goal of this work.</w:t>
      </w:r>
    </w:p>
    <w:p w14:paraId="7637D6BE" w14:textId="77777777" w:rsidR="00352711" w:rsidRDefault="00352711" w:rsidP="00E131C2">
      <w:pPr>
        <w:rPr>
          <w:lang w:val="en-US"/>
        </w:rPr>
      </w:pPr>
    </w:p>
    <w:p w14:paraId="33D7E052" w14:textId="4C6AD223" w:rsidR="00B82B2B" w:rsidRDefault="00B82B2B" w:rsidP="00B82B2B">
      <w:pPr>
        <w:pStyle w:val="Legenda"/>
        <w:keepNext/>
      </w:pPr>
      <w:r>
        <w:lastRenderedPageBreak/>
        <w:t xml:space="preserve">Table </w:t>
      </w:r>
      <w:r>
        <w:fldChar w:fldCharType="begin"/>
      </w:r>
      <w:r>
        <w:instrText xml:space="preserve"> SEQ Table \* ARABIC </w:instrText>
      </w:r>
      <w:r>
        <w:fldChar w:fldCharType="separate"/>
      </w:r>
      <w:r w:rsidR="009A1246">
        <w:rPr>
          <w:noProof/>
        </w:rPr>
        <w:t>4</w:t>
      </w:r>
      <w:r>
        <w:fldChar w:fldCharType="end"/>
      </w:r>
      <w:r>
        <w:t xml:space="preserve"> - Business model canvas</w:t>
      </w:r>
    </w:p>
    <w:tbl>
      <w:tblPr>
        <w:tblStyle w:val="Tabelacomgrade"/>
        <w:tblW w:w="9305" w:type="dxa"/>
        <w:tblLook w:val="04A0" w:firstRow="1" w:lastRow="0" w:firstColumn="1" w:lastColumn="0" w:noHBand="0" w:noVBand="1"/>
      </w:tblPr>
      <w:tblGrid>
        <w:gridCol w:w="3260"/>
        <w:gridCol w:w="1811"/>
        <w:gridCol w:w="1418"/>
        <w:gridCol w:w="1529"/>
        <w:gridCol w:w="1287"/>
      </w:tblGrid>
      <w:tr w:rsidR="00B82B2B" w14:paraId="193BEF0B" w14:textId="77777777" w:rsidTr="00B82B2B">
        <w:trPr>
          <w:trHeight w:val="1265"/>
        </w:trPr>
        <w:tc>
          <w:tcPr>
            <w:tcW w:w="3260" w:type="dxa"/>
            <w:shd w:val="clear" w:color="auto" w:fill="A6A6A6" w:themeFill="background1" w:themeFillShade="A6"/>
          </w:tcPr>
          <w:p w14:paraId="1A98D196" w14:textId="4BAD93DB" w:rsidR="00352711" w:rsidRPr="00352711" w:rsidRDefault="00352711" w:rsidP="00E131C2">
            <w:pPr>
              <w:rPr>
                <w:b/>
                <w:bCs/>
                <w:lang w:val="en-US"/>
              </w:rPr>
            </w:pPr>
            <w:r w:rsidRPr="00352711">
              <w:rPr>
                <w:b/>
                <w:bCs/>
                <w:lang w:val="en-US"/>
              </w:rPr>
              <w:t>Key Partners</w:t>
            </w:r>
          </w:p>
        </w:tc>
        <w:tc>
          <w:tcPr>
            <w:tcW w:w="1811" w:type="dxa"/>
            <w:shd w:val="clear" w:color="auto" w:fill="A6A6A6" w:themeFill="background1" w:themeFillShade="A6"/>
          </w:tcPr>
          <w:p w14:paraId="73AD25E8" w14:textId="64827500" w:rsidR="00352711" w:rsidRPr="00352711" w:rsidRDefault="00352711" w:rsidP="00E131C2">
            <w:pPr>
              <w:rPr>
                <w:b/>
                <w:bCs/>
                <w:lang w:val="en-US"/>
              </w:rPr>
            </w:pPr>
            <w:r w:rsidRPr="00352711">
              <w:rPr>
                <w:b/>
                <w:bCs/>
                <w:lang w:val="en-US"/>
              </w:rPr>
              <w:t>Key Activities</w:t>
            </w:r>
          </w:p>
        </w:tc>
        <w:tc>
          <w:tcPr>
            <w:tcW w:w="1418" w:type="dxa"/>
            <w:shd w:val="clear" w:color="auto" w:fill="A6A6A6" w:themeFill="background1" w:themeFillShade="A6"/>
          </w:tcPr>
          <w:p w14:paraId="54941AE2" w14:textId="15F911A7" w:rsidR="00352711" w:rsidRPr="00352711" w:rsidRDefault="00352711" w:rsidP="00E131C2">
            <w:pPr>
              <w:rPr>
                <w:b/>
                <w:bCs/>
                <w:lang w:val="en-US"/>
              </w:rPr>
            </w:pPr>
            <w:r w:rsidRPr="00352711">
              <w:rPr>
                <w:b/>
                <w:bCs/>
                <w:lang w:val="en-US"/>
              </w:rPr>
              <w:t>Value preposition</w:t>
            </w:r>
          </w:p>
        </w:tc>
        <w:tc>
          <w:tcPr>
            <w:tcW w:w="1529" w:type="dxa"/>
            <w:shd w:val="clear" w:color="auto" w:fill="A6A6A6" w:themeFill="background1" w:themeFillShade="A6"/>
          </w:tcPr>
          <w:p w14:paraId="50D835A1" w14:textId="23797D3B" w:rsidR="00352711" w:rsidRPr="00352711" w:rsidRDefault="00352711" w:rsidP="00E131C2">
            <w:pPr>
              <w:rPr>
                <w:b/>
                <w:bCs/>
                <w:lang w:val="en-US"/>
              </w:rPr>
            </w:pPr>
            <w:r w:rsidRPr="00352711">
              <w:rPr>
                <w:b/>
                <w:bCs/>
                <w:lang w:val="en-US"/>
              </w:rPr>
              <w:t>Customer Relationships</w:t>
            </w:r>
          </w:p>
        </w:tc>
        <w:tc>
          <w:tcPr>
            <w:tcW w:w="1287" w:type="dxa"/>
            <w:shd w:val="clear" w:color="auto" w:fill="A6A6A6" w:themeFill="background1" w:themeFillShade="A6"/>
          </w:tcPr>
          <w:p w14:paraId="118E400D" w14:textId="234551E5" w:rsidR="00352711" w:rsidRPr="00352711" w:rsidRDefault="00352711" w:rsidP="00E131C2">
            <w:pPr>
              <w:rPr>
                <w:b/>
                <w:bCs/>
                <w:lang w:val="en-US"/>
              </w:rPr>
            </w:pPr>
            <w:r w:rsidRPr="00352711">
              <w:rPr>
                <w:b/>
                <w:bCs/>
                <w:lang w:val="en-US"/>
              </w:rPr>
              <w:t>Customer Segments</w:t>
            </w:r>
          </w:p>
        </w:tc>
      </w:tr>
      <w:tr w:rsidR="00B82B2B" w14:paraId="2252593C" w14:textId="77777777" w:rsidTr="00B82B2B">
        <w:trPr>
          <w:trHeight w:val="1604"/>
        </w:trPr>
        <w:tc>
          <w:tcPr>
            <w:tcW w:w="3260" w:type="dxa"/>
            <w:vMerge w:val="restart"/>
          </w:tcPr>
          <w:p w14:paraId="6DB4B9A3" w14:textId="1B8CEA35" w:rsidR="00B82B2B" w:rsidRDefault="00B82B2B" w:rsidP="00352711">
            <w:pPr>
              <w:rPr>
                <w:lang w:val="en-US"/>
              </w:rPr>
            </w:pPr>
            <w:r>
              <w:rPr>
                <w:lang w:val="en-US"/>
              </w:rPr>
              <w:t xml:space="preserve">- </w:t>
            </w:r>
            <w:r w:rsidRPr="00352711">
              <w:rPr>
                <w:lang w:val="en-US"/>
              </w:rPr>
              <w:t>ISEP, TOWARDSDATASCIENCE, DeepLearning.ai, Udacity, Udemy</w:t>
            </w:r>
          </w:p>
          <w:p w14:paraId="0801C3BB" w14:textId="77777777" w:rsidR="00B82B2B" w:rsidRPr="00352711" w:rsidRDefault="00B82B2B" w:rsidP="00352711">
            <w:pPr>
              <w:rPr>
                <w:lang w:val="en-US"/>
              </w:rPr>
            </w:pPr>
          </w:p>
          <w:p w14:paraId="37CB587B" w14:textId="46BE938E" w:rsidR="00B82B2B" w:rsidRPr="00352711" w:rsidRDefault="00B82B2B" w:rsidP="00352711">
            <w:pPr>
              <w:rPr>
                <w:lang w:val="en-US"/>
              </w:rPr>
            </w:pPr>
            <w:r>
              <w:rPr>
                <w:lang w:val="en-US"/>
              </w:rPr>
              <w:t xml:space="preserve">- </w:t>
            </w:r>
            <w:r w:rsidRPr="00352711">
              <w:rPr>
                <w:lang w:val="en-US"/>
              </w:rPr>
              <w:t>Researche</w:t>
            </w:r>
            <w:r>
              <w:rPr>
                <w:lang w:val="en-US"/>
              </w:rPr>
              <w:t>r</w:t>
            </w:r>
            <w:r w:rsidRPr="00352711">
              <w:rPr>
                <w:lang w:val="en-US"/>
              </w:rPr>
              <w:t xml:space="preserve">s on the subject, other academics </w:t>
            </w:r>
          </w:p>
          <w:p w14:paraId="2B4E34F1" w14:textId="0947229F" w:rsidR="00B82B2B" w:rsidRPr="00352711" w:rsidRDefault="00B82B2B" w:rsidP="00352711">
            <w:pPr>
              <w:pStyle w:val="PargrafodaLista"/>
              <w:ind w:left="720" w:firstLine="0"/>
              <w:rPr>
                <w:lang w:val="en-US"/>
              </w:rPr>
            </w:pPr>
          </w:p>
        </w:tc>
        <w:tc>
          <w:tcPr>
            <w:tcW w:w="1811" w:type="dxa"/>
          </w:tcPr>
          <w:p w14:paraId="054F7CF5" w14:textId="77777777" w:rsidR="00B82B2B" w:rsidRDefault="00B82B2B" w:rsidP="00352711">
            <w:pPr>
              <w:rPr>
                <w:lang w:val="en-US"/>
              </w:rPr>
            </w:pPr>
            <w:r w:rsidRPr="00352711">
              <w:rPr>
                <w:lang w:val="en-US"/>
              </w:rPr>
              <w:t>-</w:t>
            </w:r>
            <w:r>
              <w:rPr>
                <w:lang w:val="en-US"/>
              </w:rPr>
              <w:t xml:space="preserve"> </w:t>
            </w:r>
            <w:r w:rsidRPr="00352711">
              <w:rPr>
                <w:lang w:val="en-US"/>
              </w:rPr>
              <w:t>Intensive review of the existing literature, and identifying common issues and problems that make the</w:t>
            </w:r>
            <w:r>
              <w:rPr>
                <w:lang w:val="en-US"/>
              </w:rPr>
              <w:t xml:space="preserve"> accuracy lower</w:t>
            </w:r>
          </w:p>
          <w:p w14:paraId="2F92408E" w14:textId="77777777" w:rsidR="00B82B2B" w:rsidRDefault="00B82B2B" w:rsidP="00352711">
            <w:pPr>
              <w:rPr>
                <w:lang w:val="en-US"/>
              </w:rPr>
            </w:pPr>
          </w:p>
          <w:p w14:paraId="11D68401" w14:textId="77777777" w:rsidR="00B82B2B" w:rsidRDefault="00B82B2B" w:rsidP="001D2973">
            <w:pPr>
              <w:rPr>
                <w:lang w:val="en-US"/>
              </w:rPr>
            </w:pPr>
            <w:r w:rsidRPr="001D2973">
              <w:rPr>
                <w:lang w:val="en-US"/>
              </w:rPr>
              <w:t>-</w:t>
            </w:r>
            <w:r>
              <w:rPr>
                <w:lang w:val="en-US"/>
              </w:rPr>
              <w:t xml:space="preserve"> Design and implement a technical solution for automatic music genre classification</w:t>
            </w:r>
          </w:p>
          <w:p w14:paraId="33122CBD" w14:textId="77777777" w:rsidR="00B82B2B" w:rsidRDefault="00B82B2B" w:rsidP="001D2973">
            <w:pPr>
              <w:rPr>
                <w:lang w:val="en-US"/>
              </w:rPr>
            </w:pPr>
          </w:p>
          <w:p w14:paraId="7251C103" w14:textId="63E820AB" w:rsidR="00B82B2B" w:rsidRPr="001D2973" w:rsidRDefault="00B82B2B" w:rsidP="001D2973">
            <w:pPr>
              <w:rPr>
                <w:lang w:val="en-US"/>
              </w:rPr>
            </w:pPr>
            <w:r w:rsidRPr="001D2973">
              <w:rPr>
                <w:lang w:val="en-US"/>
              </w:rPr>
              <w:t>-</w:t>
            </w:r>
            <w:r>
              <w:rPr>
                <w:lang w:val="en-US"/>
              </w:rPr>
              <w:t xml:space="preserve"> Contribute to the community by publishing an article with the findings.</w:t>
            </w:r>
            <w:r w:rsidRPr="001D2973">
              <w:rPr>
                <w:lang w:val="en-US"/>
              </w:rPr>
              <w:t xml:space="preserve"> </w:t>
            </w:r>
          </w:p>
        </w:tc>
        <w:tc>
          <w:tcPr>
            <w:tcW w:w="1418" w:type="dxa"/>
            <w:vMerge w:val="restart"/>
          </w:tcPr>
          <w:p w14:paraId="422F3D8A" w14:textId="77777777" w:rsidR="00B82B2B" w:rsidRDefault="00B82B2B" w:rsidP="00E131C2">
            <w:pPr>
              <w:rPr>
                <w:lang w:val="en-US"/>
              </w:rPr>
            </w:pPr>
            <w:r>
              <w:rPr>
                <w:lang w:val="en-US"/>
              </w:rPr>
              <w:t>By identifying the most commons issues, problems and restrictions when developing the algorithm, the literature provided by this dissertation must contribute to the addition and increase of knowledge in the community.</w:t>
            </w:r>
          </w:p>
          <w:p w14:paraId="45668A86" w14:textId="28F65746" w:rsidR="00B82B2B" w:rsidRDefault="00B82B2B" w:rsidP="00E131C2">
            <w:pPr>
              <w:rPr>
                <w:lang w:val="en-US"/>
              </w:rPr>
            </w:pPr>
            <w:r>
              <w:rPr>
                <w:lang w:val="en-US"/>
              </w:rPr>
              <w:t>Furthermore, the develop code must also be publicly available at the end of this work.</w:t>
            </w:r>
          </w:p>
        </w:tc>
        <w:tc>
          <w:tcPr>
            <w:tcW w:w="1529" w:type="dxa"/>
          </w:tcPr>
          <w:p w14:paraId="09DD0908" w14:textId="1322A03F" w:rsidR="00B82B2B" w:rsidRDefault="00B82B2B" w:rsidP="00E131C2">
            <w:pPr>
              <w:rPr>
                <w:lang w:val="en-US"/>
              </w:rPr>
            </w:pPr>
            <w:r>
              <w:rPr>
                <w:lang w:val="en-US"/>
              </w:rPr>
              <w:t xml:space="preserve">Publish solution on </w:t>
            </w:r>
            <w:proofErr w:type="spellStart"/>
            <w:r>
              <w:rPr>
                <w:lang w:val="en-US"/>
              </w:rPr>
              <w:t>Github</w:t>
            </w:r>
            <w:proofErr w:type="spellEnd"/>
            <w:r>
              <w:rPr>
                <w:lang w:val="en-US"/>
              </w:rPr>
              <w:t>. Find interested companies and researchers to keep working on the implemented solution.</w:t>
            </w:r>
          </w:p>
        </w:tc>
        <w:tc>
          <w:tcPr>
            <w:tcW w:w="1287" w:type="dxa"/>
            <w:vMerge w:val="restart"/>
          </w:tcPr>
          <w:p w14:paraId="331AE675" w14:textId="4FD9749D" w:rsidR="00B82B2B" w:rsidRPr="00B82B2B" w:rsidRDefault="00B82B2B" w:rsidP="00E131C2">
            <w:pPr>
              <w:rPr>
                <w:lang w:val="en-US"/>
              </w:rPr>
            </w:pPr>
            <w:r w:rsidRPr="00B82B2B">
              <w:rPr>
                <w:lang w:val="en-US"/>
              </w:rPr>
              <w:t xml:space="preserve">- </w:t>
            </w:r>
            <w:proofErr w:type="gramStart"/>
            <w:r w:rsidRPr="00B82B2B">
              <w:rPr>
                <w:lang w:val="en-US"/>
              </w:rPr>
              <w:t>Open source</w:t>
            </w:r>
            <w:proofErr w:type="gramEnd"/>
            <w:r w:rsidRPr="00B82B2B">
              <w:rPr>
                <w:lang w:val="en-US"/>
              </w:rPr>
              <w:t xml:space="preserve"> community. By m</w:t>
            </w:r>
            <w:r>
              <w:rPr>
                <w:lang w:val="en-US"/>
              </w:rPr>
              <w:t xml:space="preserve">aking the work available on </w:t>
            </w:r>
            <w:proofErr w:type="spellStart"/>
            <w:r>
              <w:rPr>
                <w:lang w:val="en-US"/>
              </w:rPr>
              <w:t>Github</w:t>
            </w:r>
            <w:proofErr w:type="spellEnd"/>
            <w:r>
              <w:rPr>
                <w:lang w:val="en-US"/>
              </w:rPr>
              <w:t>, allow anyone interest proceeding with the work.</w:t>
            </w:r>
          </w:p>
          <w:p w14:paraId="0AE490F1" w14:textId="77777777" w:rsidR="00B82B2B" w:rsidRPr="00B82B2B" w:rsidRDefault="00B82B2B" w:rsidP="00B82B2B">
            <w:pPr>
              <w:rPr>
                <w:lang w:val="en-US"/>
              </w:rPr>
            </w:pPr>
          </w:p>
          <w:p w14:paraId="767DDC3F" w14:textId="77777777" w:rsidR="00B82B2B" w:rsidRDefault="00B82B2B" w:rsidP="00B82B2B">
            <w:pPr>
              <w:rPr>
                <w:lang w:val="en-US"/>
              </w:rPr>
            </w:pPr>
          </w:p>
          <w:p w14:paraId="5E6096EE" w14:textId="77777777" w:rsidR="00B82B2B" w:rsidRDefault="00B82B2B" w:rsidP="00B82B2B">
            <w:pPr>
              <w:rPr>
                <w:lang w:val="en-US"/>
              </w:rPr>
            </w:pPr>
          </w:p>
          <w:p w14:paraId="03CF9F89" w14:textId="77777777" w:rsidR="00B82B2B" w:rsidRDefault="00B82B2B" w:rsidP="00B82B2B">
            <w:pPr>
              <w:rPr>
                <w:lang w:val="en-US"/>
              </w:rPr>
            </w:pPr>
          </w:p>
          <w:p w14:paraId="7FB01CEB" w14:textId="3A8B0F1D" w:rsidR="00B82B2B" w:rsidRPr="00B82B2B" w:rsidRDefault="00B82B2B" w:rsidP="00B82B2B">
            <w:pPr>
              <w:rPr>
                <w:lang w:val="en-US"/>
              </w:rPr>
            </w:pPr>
          </w:p>
        </w:tc>
      </w:tr>
      <w:tr w:rsidR="00B82B2B" w14:paraId="370575E0" w14:textId="77777777" w:rsidTr="00B82B2B">
        <w:trPr>
          <w:trHeight w:val="338"/>
        </w:trPr>
        <w:tc>
          <w:tcPr>
            <w:tcW w:w="3260" w:type="dxa"/>
            <w:vMerge/>
          </w:tcPr>
          <w:p w14:paraId="3B649698" w14:textId="77777777" w:rsidR="00B82B2B" w:rsidRDefault="00B82B2B" w:rsidP="00E131C2">
            <w:pPr>
              <w:rPr>
                <w:lang w:val="en-US"/>
              </w:rPr>
            </w:pPr>
          </w:p>
        </w:tc>
        <w:tc>
          <w:tcPr>
            <w:tcW w:w="1811" w:type="dxa"/>
            <w:shd w:val="clear" w:color="auto" w:fill="A6A6A6" w:themeFill="background1" w:themeFillShade="A6"/>
          </w:tcPr>
          <w:p w14:paraId="1CF21CD0" w14:textId="5670C36A" w:rsidR="00B82B2B" w:rsidRPr="00352711" w:rsidRDefault="00B82B2B" w:rsidP="00E131C2">
            <w:pPr>
              <w:rPr>
                <w:b/>
                <w:bCs/>
                <w:lang w:val="en-US"/>
              </w:rPr>
            </w:pPr>
            <w:r w:rsidRPr="00352711">
              <w:rPr>
                <w:b/>
                <w:bCs/>
                <w:lang w:val="en-US"/>
              </w:rPr>
              <w:t>Key Resources</w:t>
            </w:r>
          </w:p>
        </w:tc>
        <w:tc>
          <w:tcPr>
            <w:tcW w:w="1418" w:type="dxa"/>
            <w:vMerge/>
          </w:tcPr>
          <w:p w14:paraId="0F481801" w14:textId="77777777" w:rsidR="00B82B2B" w:rsidRPr="00352711" w:rsidRDefault="00B82B2B" w:rsidP="00E131C2">
            <w:pPr>
              <w:rPr>
                <w:b/>
                <w:bCs/>
                <w:lang w:val="en-US"/>
              </w:rPr>
            </w:pPr>
          </w:p>
        </w:tc>
        <w:tc>
          <w:tcPr>
            <w:tcW w:w="1529" w:type="dxa"/>
            <w:shd w:val="clear" w:color="auto" w:fill="A6A6A6" w:themeFill="background1" w:themeFillShade="A6"/>
          </w:tcPr>
          <w:p w14:paraId="5BCD99EE" w14:textId="6B9FA468" w:rsidR="00B82B2B" w:rsidRPr="00352711" w:rsidRDefault="00B82B2B" w:rsidP="00E131C2">
            <w:pPr>
              <w:rPr>
                <w:b/>
                <w:bCs/>
                <w:lang w:val="en-US"/>
              </w:rPr>
            </w:pPr>
            <w:r w:rsidRPr="00352711">
              <w:rPr>
                <w:b/>
                <w:bCs/>
                <w:lang w:val="en-US"/>
              </w:rPr>
              <w:t>Channels</w:t>
            </w:r>
          </w:p>
        </w:tc>
        <w:tc>
          <w:tcPr>
            <w:tcW w:w="1287" w:type="dxa"/>
            <w:vMerge/>
          </w:tcPr>
          <w:p w14:paraId="799728CF" w14:textId="77777777" w:rsidR="00B82B2B" w:rsidRDefault="00B82B2B" w:rsidP="00E131C2">
            <w:pPr>
              <w:rPr>
                <w:lang w:val="en-US"/>
              </w:rPr>
            </w:pPr>
          </w:p>
        </w:tc>
      </w:tr>
      <w:tr w:rsidR="00B82B2B" w14:paraId="3A72E4A2" w14:textId="77777777" w:rsidTr="00B82B2B">
        <w:trPr>
          <w:trHeight w:val="641"/>
        </w:trPr>
        <w:tc>
          <w:tcPr>
            <w:tcW w:w="3260" w:type="dxa"/>
            <w:vMerge/>
          </w:tcPr>
          <w:p w14:paraId="0A383681" w14:textId="77777777" w:rsidR="00B82B2B" w:rsidRDefault="00B82B2B" w:rsidP="00E131C2">
            <w:pPr>
              <w:rPr>
                <w:lang w:val="en-US"/>
              </w:rPr>
            </w:pPr>
          </w:p>
        </w:tc>
        <w:tc>
          <w:tcPr>
            <w:tcW w:w="1811" w:type="dxa"/>
          </w:tcPr>
          <w:p w14:paraId="6AB1F6B6" w14:textId="77777777" w:rsidR="00B82B2B" w:rsidRDefault="00B82B2B" w:rsidP="00E131C2">
            <w:pPr>
              <w:rPr>
                <w:lang w:val="en-US"/>
              </w:rPr>
            </w:pPr>
            <w:r>
              <w:rPr>
                <w:lang w:val="en-US"/>
              </w:rPr>
              <w:t xml:space="preserve">Public articles regarding automatic </w:t>
            </w:r>
            <w:proofErr w:type="gramStart"/>
            <w:r>
              <w:rPr>
                <w:lang w:val="en-US"/>
              </w:rPr>
              <w:t>music  genre</w:t>
            </w:r>
            <w:proofErr w:type="gramEnd"/>
            <w:r>
              <w:rPr>
                <w:lang w:val="en-US"/>
              </w:rPr>
              <w:t xml:space="preserve"> classification.</w:t>
            </w:r>
          </w:p>
          <w:p w14:paraId="298FB58D" w14:textId="387BFA4D" w:rsidR="00B82B2B" w:rsidRDefault="00B82B2B" w:rsidP="00E131C2">
            <w:pPr>
              <w:rPr>
                <w:lang w:val="en-US"/>
              </w:rPr>
            </w:pPr>
            <w:r>
              <w:rPr>
                <w:lang w:val="en-US"/>
              </w:rPr>
              <w:t>Paid courses related to machine and deep learning in platforms like Udacity or Udemy.</w:t>
            </w:r>
          </w:p>
        </w:tc>
        <w:tc>
          <w:tcPr>
            <w:tcW w:w="1418" w:type="dxa"/>
            <w:vMerge/>
          </w:tcPr>
          <w:p w14:paraId="0934AF07" w14:textId="77777777" w:rsidR="00B82B2B" w:rsidRDefault="00B82B2B" w:rsidP="00E131C2">
            <w:pPr>
              <w:rPr>
                <w:lang w:val="en-US"/>
              </w:rPr>
            </w:pPr>
          </w:p>
        </w:tc>
        <w:tc>
          <w:tcPr>
            <w:tcW w:w="1529" w:type="dxa"/>
          </w:tcPr>
          <w:p w14:paraId="3DB968B4" w14:textId="77777777" w:rsidR="00B82B2B" w:rsidRDefault="00B82B2B" w:rsidP="00E131C2">
            <w:pPr>
              <w:rPr>
                <w:lang w:val="en-US"/>
              </w:rPr>
            </w:pPr>
            <w:r>
              <w:rPr>
                <w:lang w:val="en-US"/>
              </w:rPr>
              <w:t>Published articles</w:t>
            </w:r>
          </w:p>
          <w:p w14:paraId="1DA59739" w14:textId="77777777" w:rsidR="00B82B2B" w:rsidRDefault="00B82B2B" w:rsidP="00E131C2">
            <w:pPr>
              <w:rPr>
                <w:lang w:val="en-US"/>
              </w:rPr>
            </w:pPr>
            <w:r>
              <w:rPr>
                <w:lang w:val="en-US"/>
              </w:rPr>
              <w:t>Tech blogs</w:t>
            </w:r>
          </w:p>
          <w:p w14:paraId="7C88A87D" w14:textId="77777777" w:rsidR="00B82B2B" w:rsidRDefault="00B82B2B" w:rsidP="00E131C2">
            <w:pPr>
              <w:rPr>
                <w:lang w:val="en-US"/>
              </w:rPr>
            </w:pPr>
            <w:r>
              <w:rPr>
                <w:lang w:val="en-US"/>
              </w:rPr>
              <w:t>Private company courses</w:t>
            </w:r>
          </w:p>
          <w:p w14:paraId="452B59FD" w14:textId="2F8786C9" w:rsidR="00B82B2B" w:rsidRDefault="00B82B2B" w:rsidP="00E131C2">
            <w:pPr>
              <w:rPr>
                <w:lang w:val="en-US"/>
              </w:rPr>
            </w:pPr>
          </w:p>
        </w:tc>
        <w:tc>
          <w:tcPr>
            <w:tcW w:w="1287" w:type="dxa"/>
            <w:vMerge/>
          </w:tcPr>
          <w:p w14:paraId="2B280C76" w14:textId="77777777" w:rsidR="00B82B2B" w:rsidRDefault="00B82B2B" w:rsidP="00E131C2">
            <w:pPr>
              <w:rPr>
                <w:lang w:val="en-US"/>
              </w:rPr>
            </w:pPr>
          </w:p>
        </w:tc>
      </w:tr>
      <w:tr w:rsidR="00352711" w14:paraId="007EF392" w14:textId="77777777" w:rsidTr="00C843A5">
        <w:trPr>
          <w:trHeight w:val="302"/>
        </w:trPr>
        <w:tc>
          <w:tcPr>
            <w:tcW w:w="6489" w:type="dxa"/>
            <w:gridSpan w:val="3"/>
            <w:shd w:val="clear" w:color="auto" w:fill="A6A6A6" w:themeFill="background1" w:themeFillShade="A6"/>
          </w:tcPr>
          <w:p w14:paraId="5F8352FB" w14:textId="379650ED" w:rsidR="00352711" w:rsidRPr="00352711" w:rsidRDefault="00352711" w:rsidP="00E131C2">
            <w:pPr>
              <w:rPr>
                <w:b/>
                <w:bCs/>
                <w:lang w:val="en-US"/>
              </w:rPr>
            </w:pPr>
            <w:r w:rsidRPr="00352711">
              <w:rPr>
                <w:b/>
                <w:bCs/>
                <w:lang w:val="en-US"/>
              </w:rPr>
              <w:t>Cost structure</w:t>
            </w:r>
          </w:p>
        </w:tc>
        <w:tc>
          <w:tcPr>
            <w:tcW w:w="2816" w:type="dxa"/>
            <w:gridSpan w:val="2"/>
            <w:shd w:val="clear" w:color="auto" w:fill="A6A6A6" w:themeFill="background1" w:themeFillShade="A6"/>
          </w:tcPr>
          <w:p w14:paraId="1D166DCC" w14:textId="3A8E4F47" w:rsidR="00352711" w:rsidRPr="00352711" w:rsidRDefault="00352711" w:rsidP="00E131C2">
            <w:pPr>
              <w:rPr>
                <w:b/>
                <w:bCs/>
                <w:lang w:val="en-US"/>
              </w:rPr>
            </w:pPr>
            <w:r w:rsidRPr="00352711">
              <w:rPr>
                <w:b/>
                <w:bCs/>
                <w:lang w:val="en-US"/>
              </w:rPr>
              <w:t>Re</w:t>
            </w:r>
            <w:r w:rsidR="00B82B2B">
              <w:rPr>
                <w:b/>
                <w:bCs/>
                <w:lang w:val="en-US"/>
              </w:rPr>
              <w:t>v</w:t>
            </w:r>
            <w:r w:rsidRPr="00352711">
              <w:rPr>
                <w:b/>
                <w:bCs/>
                <w:lang w:val="en-US"/>
              </w:rPr>
              <w:t>e</w:t>
            </w:r>
            <w:r w:rsidR="00B82B2B">
              <w:rPr>
                <w:b/>
                <w:bCs/>
                <w:lang w:val="en-US"/>
              </w:rPr>
              <w:t>n</w:t>
            </w:r>
            <w:r w:rsidRPr="00352711">
              <w:rPr>
                <w:b/>
                <w:bCs/>
                <w:lang w:val="en-US"/>
              </w:rPr>
              <w:t>ue Streams</w:t>
            </w:r>
          </w:p>
        </w:tc>
      </w:tr>
      <w:tr w:rsidR="00352711" w14:paraId="794E59A9" w14:textId="77777777" w:rsidTr="00B82B2B">
        <w:trPr>
          <w:trHeight w:val="320"/>
        </w:trPr>
        <w:tc>
          <w:tcPr>
            <w:tcW w:w="6489" w:type="dxa"/>
            <w:gridSpan w:val="3"/>
          </w:tcPr>
          <w:p w14:paraId="32470421" w14:textId="77777777" w:rsidR="00352711" w:rsidRDefault="00B82B2B" w:rsidP="00E131C2">
            <w:pPr>
              <w:rPr>
                <w:lang w:val="en-US"/>
              </w:rPr>
            </w:pPr>
            <w:r>
              <w:rPr>
                <w:lang w:val="en-US"/>
              </w:rPr>
              <w:t>The results achieved by this work will be made available publicly with no costs.</w:t>
            </w:r>
          </w:p>
          <w:p w14:paraId="3E65E4B3" w14:textId="77777777" w:rsidR="00B82B2B" w:rsidRDefault="00B82B2B" w:rsidP="00E131C2">
            <w:pPr>
              <w:rPr>
                <w:lang w:val="en-US"/>
              </w:rPr>
            </w:pPr>
            <w:r>
              <w:rPr>
                <w:lang w:val="en-US"/>
              </w:rPr>
              <w:t>To train the algorithm, the usage of a Cloud provider might be necessary and have some costs.</w:t>
            </w:r>
          </w:p>
          <w:p w14:paraId="36FBCAEF" w14:textId="53321E9D" w:rsidR="00B82B2B" w:rsidRDefault="00B82B2B" w:rsidP="00E131C2">
            <w:pPr>
              <w:rPr>
                <w:lang w:val="en-US"/>
              </w:rPr>
            </w:pPr>
            <w:r>
              <w:rPr>
                <w:lang w:val="en-US"/>
              </w:rPr>
              <w:t>Additional knowledge by taking a course on Udemy or Udacity may be necessary.</w:t>
            </w:r>
          </w:p>
        </w:tc>
        <w:tc>
          <w:tcPr>
            <w:tcW w:w="2816" w:type="dxa"/>
            <w:gridSpan w:val="2"/>
          </w:tcPr>
          <w:p w14:paraId="42BCA01D" w14:textId="77777777" w:rsidR="00352711" w:rsidRDefault="00B82B2B" w:rsidP="00B82B2B">
            <w:pPr>
              <w:rPr>
                <w:lang w:val="en-US"/>
              </w:rPr>
            </w:pPr>
            <w:r>
              <w:rPr>
                <w:lang w:val="en-US"/>
              </w:rPr>
              <w:t>Improved accuracy</w:t>
            </w:r>
          </w:p>
          <w:p w14:paraId="7C4B047C" w14:textId="77777777" w:rsidR="00B82B2B" w:rsidRDefault="00B82B2B" w:rsidP="00B82B2B">
            <w:pPr>
              <w:rPr>
                <w:lang w:val="en-US"/>
              </w:rPr>
            </w:pPr>
            <w:r>
              <w:rPr>
                <w:lang w:val="en-US"/>
              </w:rPr>
              <w:t>Reduced training time</w:t>
            </w:r>
          </w:p>
          <w:p w14:paraId="74A50218" w14:textId="532D8A92" w:rsidR="00B82B2B" w:rsidRPr="00B82B2B" w:rsidRDefault="00B82B2B" w:rsidP="00B82B2B">
            <w:pPr>
              <w:rPr>
                <w:lang w:val="en-US"/>
              </w:rPr>
            </w:pPr>
          </w:p>
        </w:tc>
      </w:tr>
    </w:tbl>
    <w:p w14:paraId="178BDBEF" w14:textId="77777777" w:rsidR="004A01FB" w:rsidRPr="00AA6D00" w:rsidRDefault="004A01FB">
      <w:pPr>
        <w:rPr>
          <w:u w:val="single"/>
          <w:lang w:val="pt-PT"/>
          <w:rPrChange w:id="359" w:author="Gustavo Moreira" w:date="2020-11-14T17:49:00Z">
            <w:rPr>
              <w:lang w:val="pt-PT"/>
            </w:rPr>
          </w:rPrChange>
        </w:rPr>
      </w:pPr>
    </w:p>
    <w:p w14:paraId="3A3A51E0" w14:textId="6A63E03B" w:rsidR="00832DDA" w:rsidRDefault="00832DDA">
      <w:pPr>
        <w:rPr>
          <w:lang w:val="pt-PT"/>
        </w:rPr>
      </w:pPr>
    </w:p>
    <w:p w14:paraId="3FAD53C9" w14:textId="77777777" w:rsidR="002C2463" w:rsidRPr="002C2463" w:rsidRDefault="002C2463" w:rsidP="002C2463">
      <w:pPr>
        <w:rPr>
          <w:lang w:val="pt-PT"/>
        </w:rPr>
      </w:pPr>
    </w:p>
    <w:p w14:paraId="11AE7B40" w14:textId="77777777" w:rsidR="00CE0B8B" w:rsidRPr="002C7B7F" w:rsidRDefault="00CE0B8B" w:rsidP="001823C1">
      <w:pPr>
        <w:pStyle w:val="Text"/>
        <w:rPr>
          <w:lang w:val="pt-PT"/>
        </w:rPr>
      </w:pPr>
    </w:p>
    <w:p w14:paraId="6DBAFDB2" w14:textId="7F117866" w:rsidR="00955F40" w:rsidRDefault="00955F40" w:rsidP="00955F40">
      <w:pPr>
        <w:rPr>
          <w:lang w:val="pt-PT"/>
        </w:rPr>
      </w:pPr>
      <w:bookmarkStart w:id="360" w:name="referencias"/>
      <w:bookmarkStart w:id="361" w:name="_Toc110319576"/>
      <w:bookmarkStart w:id="362" w:name="_Toc200969679"/>
      <w:bookmarkStart w:id="363" w:name="_Toc200969798"/>
      <w:bookmarkEnd w:id="360"/>
    </w:p>
    <w:p w14:paraId="5C44E9DF" w14:textId="5ACD03ED" w:rsidR="008009B8" w:rsidRDefault="008009B8" w:rsidP="00955F40">
      <w:pPr>
        <w:rPr>
          <w:lang w:val="pt-PT"/>
        </w:rPr>
      </w:pPr>
    </w:p>
    <w:p w14:paraId="061C74DE" w14:textId="77777777" w:rsidR="008009B8" w:rsidRPr="002C7B7F" w:rsidRDefault="008009B8" w:rsidP="00955F40">
      <w:pPr>
        <w:rPr>
          <w:lang w:val="pt-PT"/>
        </w:rPr>
      </w:pPr>
    </w:p>
    <w:p w14:paraId="39A37F63" w14:textId="0409A8AB" w:rsidR="00955F40" w:rsidRDefault="00955F40" w:rsidP="00955F40">
      <w:pPr>
        <w:rPr>
          <w:lang w:val="pt-PT"/>
        </w:rPr>
      </w:pPr>
    </w:p>
    <w:p w14:paraId="01985CF3" w14:textId="4D328BED" w:rsidR="00C843A5" w:rsidRDefault="00C843A5" w:rsidP="00955F40">
      <w:pPr>
        <w:rPr>
          <w:lang w:val="pt-PT"/>
        </w:rPr>
      </w:pPr>
    </w:p>
    <w:p w14:paraId="272EDF0A" w14:textId="4C2F3CB4" w:rsidR="00C843A5" w:rsidRDefault="00C843A5" w:rsidP="00955F40">
      <w:pPr>
        <w:rPr>
          <w:lang w:val="pt-PT"/>
        </w:rPr>
      </w:pPr>
    </w:p>
    <w:p w14:paraId="4B389676" w14:textId="11235C21" w:rsidR="00C843A5" w:rsidRDefault="00C843A5" w:rsidP="00955F40">
      <w:pPr>
        <w:rPr>
          <w:lang w:val="pt-PT"/>
        </w:rPr>
      </w:pPr>
    </w:p>
    <w:p w14:paraId="149221F4" w14:textId="77777777" w:rsidR="009A1246" w:rsidRDefault="009A1246" w:rsidP="00955F40">
      <w:pPr>
        <w:rPr>
          <w:lang w:val="pt-PT"/>
        </w:rPr>
      </w:pPr>
    </w:p>
    <w:p w14:paraId="40AEBBFE" w14:textId="77777777" w:rsidR="00C843A5" w:rsidRPr="002C7B7F" w:rsidRDefault="00C843A5" w:rsidP="00955F40">
      <w:pPr>
        <w:rPr>
          <w:lang w:val="pt-PT"/>
        </w:rPr>
      </w:pPr>
    </w:p>
    <w:p w14:paraId="505ADE31" w14:textId="77777777" w:rsidR="00955F40" w:rsidRPr="002C7B7F" w:rsidRDefault="00955F40" w:rsidP="00955F40">
      <w:pPr>
        <w:rPr>
          <w:lang w:val="pt-PT"/>
        </w:rPr>
      </w:pPr>
    </w:p>
    <w:p w14:paraId="490AE6DA" w14:textId="77777777" w:rsidR="00955F40" w:rsidRPr="002C7B7F" w:rsidRDefault="00955F40" w:rsidP="00955F40">
      <w:pPr>
        <w:rPr>
          <w:lang w:val="pt-PT"/>
        </w:rPr>
      </w:pPr>
    </w:p>
    <w:p w14:paraId="424705FF" w14:textId="77777777" w:rsidR="00955F40" w:rsidRPr="002C7B7F" w:rsidRDefault="00955F40" w:rsidP="00955F40">
      <w:pPr>
        <w:rPr>
          <w:lang w:val="pt-PT"/>
        </w:rPr>
      </w:pPr>
    </w:p>
    <w:p w14:paraId="3909B255" w14:textId="2AF6F3A8" w:rsidR="00832DDA" w:rsidDel="00956FCF" w:rsidRDefault="00955F40" w:rsidP="00832DDA">
      <w:pPr>
        <w:pStyle w:val="AssinaturadeEmail"/>
        <w:jc w:val="center"/>
        <w:rPr>
          <w:del w:id="364" w:author="Gustavo Moreira" w:date="2020-11-14T17:48:00Z"/>
          <w:b/>
          <w:color w:val="BFBFBF" w:themeColor="background1" w:themeShade="BF"/>
          <w:sz w:val="36"/>
          <w:lang w:val="pt-PT"/>
        </w:rPr>
      </w:pPr>
      <w:bookmarkStart w:id="365" w:name="_Toc61788923"/>
      <w:r w:rsidRPr="002C7B7F">
        <w:rPr>
          <w:b/>
          <w:color w:val="BFBFBF" w:themeColor="background1" w:themeShade="BF"/>
          <w:sz w:val="36"/>
          <w:lang w:val="pt-PT"/>
        </w:rPr>
        <w:t>Inserir página em branco apenas se necessário de modo a que o próximo capítulo comece numa página à direit</w:t>
      </w:r>
      <w:ins w:id="366" w:author="Gustavo Moreira" w:date="2020-11-14T17:48:00Z">
        <w:r w:rsidR="00956FCF">
          <w:rPr>
            <w:b/>
            <w:color w:val="BFBFBF" w:themeColor="background1" w:themeShade="BF"/>
            <w:sz w:val="36"/>
            <w:lang w:val="pt-PT"/>
          </w:rPr>
          <w:t>a</w:t>
        </w:r>
      </w:ins>
      <w:bookmarkEnd w:id="365"/>
      <w:del w:id="367" w:author="Gustavo Moreira" w:date="2020-11-14T17:48:00Z">
        <w:r w:rsidR="008009B8" w:rsidDel="00956FCF">
          <w:rPr>
            <w:b/>
            <w:color w:val="BFBFBF" w:themeColor="background1" w:themeShade="BF"/>
            <w:sz w:val="36"/>
            <w:lang w:val="pt-PT"/>
          </w:rPr>
          <w:delText>a</w:delText>
        </w:r>
      </w:del>
    </w:p>
    <w:p w14:paraId="44343F45" w14:textId="5FE9CF95" w:rsidR="00DB7954" w:rsidDel="00956FCF" w:rsidRDefault="00DB7954">
      <w:pPr>
        <w:rPr>
          <w:del w:id="368" w:author="Gustavo Moreira" w:date="2020-11-14T17:48:00Z"/>
          <w:b/>
          <w:color w:val="BFBFBF" w:themeColor="background1" w:themeShade="BF"/>
          <w:sz w:val="36"/>
          <w:lang w:val="pt-PT"/>
        </w:rPr>
      </w:pPr>
      <w:del w:id="369" w:author="Gustavo Moreira" w:date="2020-11-14T17:48:00Z">
        <w:r w:rsidDel="00956FCF">
          <w:rPr>
            <w:b/>
            <w:color w:val="BFBFBF" w:themeColor="background1" w:themeShade="BF"/>
            <w:sz w:val="36"/>
            <w:lang w:val="pt-PT"/>
          </w:rPr>
          <w:br w:type="page"/>
        </w:r>
      </w:del>
    </w:p>
    <w:p w14:paraId="72F48DF5" w14:textId="77777777" w:rsidR="00956FCF" w:rsidRPr="00956FCF" w:rsidRDefault="00956FCF">
      <w:pPr>
        <w:pStyle w:val="Ttulo2"/>
        <w:numPr>
          <w:ilvl w:val="0"/>
          <w:numId w:val="0"/>
        </w:numPr>
        <w:rPr>
          <w:ins w:id="370" w:author="Gustavo Moreira" w:date="2020-11-14T17:48:00Z"/>
          <w:lang w:val="pt-PT"/>
          <w:rPrChange w:id="371" w:author="Gustavo Moreira" w:date="2020-11-14T17:48:00Z">
            <w:rPr>
              <w:ins w:id="372" w:author="Gustavo Moreira" w:date="2020-11-14T17:48:00Z"/>
            </w:rPr>
          </w:rPrChange>
        </w:rPr>
        <w:pPrChange w:id="373" w:author="Gustavo Moreira" w:date="2020-11-14T17:48:00Z">
          <w:pPr>
            <w:pStyle w:val="Ttulo2"/>
          </w:pPr>
        </w:pPrChange>
      </w:pPr>
    </w:p>
    <w:p w14:paraId="2AAD7F85" w14:textId="61158A95" w:rsidR="00EF7DEE" w:rsidRDefault="004A01FB" w:rsidP="005C34D6">
      <w:pPr>
        <w:pStyle w:val="Ttulo1"/>
      </w:pPr>
      <w:bookmarkStart w:id="374" w:name="_Toc61788924"/>
      <w:r>
        <w:lastRenderedPageBreak/>
        <w:t>Background</w:t>
      </w:r>
      <w:bookmarkEnd w:id="374"/>
    </w:p>
    <w:p w14:paraId="12726540" w14:textId="515AE5D6" w:rsidR="00434DBE" w:rsidRDefault="00434DBE" w:rsidP="00434DBE">
      <w:pPr>
        <w:rPr>
          <w:lang w:val="en-US"/>
        </w:rPr>
      </w:pPr>
      <w:r w:rsidRPr="00434DBE">
        <w:rPr>
          <w:lang w:val="en-US"/>
        </w:rPr>
        <w:t>In this chapter, the r</w:t>
      </w:r>
      <w:r>
        <w:rPr>
          <w:lang w:val="en-US"/>
        </w:rPr>
        <w:t>eader is presented with the background that leads to the topic of this work. Key concepts will be presented and explained related to Artificial Intelligence, the broader topic that sits in the top of the chain (section 3.1), and subsequent topics of specialization will be further detailed, starting the Machine Learning (section 3.2), followed by Deep Learning (section 3.3), and finally explaining Machine Listening (section 3.4).</w:t>
      </w:r>
    </w:p>
    <w:p w14:paraId="348627B3" w14:textId="77777777" w:rsidR="00434DBE" w:rsidRPr="00434DBE" w:rsidRDefault="00434DBE" w:rsidP="00434DBE">
      <w:pPr>
        <w:rPr>
          <w:lang w:val="en-US"/>
        </w:rPr>
      </w:pPr>
    </w:p>
    <w:p w14:paraId="30E8A808" w14:textId="27302D24" w:rsidR="005C34D6" w:rsidRDefault="004614AE" w:rsidP="005C34D6">
      <w:pPr>
        <w:pStyle w:val="Ttulo2"/>
        <w:rPr>
          <w:lang w:val="pt-PT"/>
        </w:rPr>
      </w:pPr>
      <w:r>
        <w:rPr>
          <w:lang w:val="pt-PT"/>
        </w:rPr>
        <w:t xml:space="preserve">Artificial Intelligence </w:t>
      </w:r>
    </w:p>
    <w:p w14:paraId="7E409537" w14:textId="2C3BFCD4" w:rsidR="00434DBE" w:rsidRDefault="00434DBE" w:rsidP="00434DBE">
      <w:pPr>
        <w:rPr>
          <w:lang w:val="en-US"/>
        </w:rPr>
      </w:pPr>
      <w:r w:rsidRPr="00434DBE">
        <w:rPr>
          <w:lang w:val="en-US"/>
        </w:rPr>
        <w:t>The term “Artificial Intelligence” was f</w:t>
      </w:r>
      <w:r>
        <w:rPr>
          <w:lang w:val="en-US"/>
        </w:rPr>
        <w:t>irst stated by John McCarthy in 1956</w:t>
      </w:r>
      <w:r w:rsidR="003F7377">
        <w:rPr>
          <w:lang w:val="en-US"/>
        </w:rPr>
        <w:t xml:space="preserve"> and it is the science and engineering of making intelligent machines, especially intelligent computer programs (McCarthy, 2004). </w:t>
      </w:r>
    </w:p>
    <w:p w14:paraId="145F26E3" w14:textId="3F9FBE2D" w:rsidR="003F7377" w:rsidRDefault="003F7377" w:rsidP="00434DBE">
      <w:pPr>
        <w:rPr>
          <w:lang w:val="en-US"/>
        </w:rPr>
      </w:pPr>
      <w:r>
        <w:rPr>
          <w:lang w:val="en-US"/>
        </w:rPr>
        <w:t>Despite being first stated and research</w:t>
      </w:r>
      <w:r w:rsidR="00012867">
        <w:rPr>
          <w:lang w:val="en-US"/>
        </w:rPr>
        <w:t>ed</w:t>
      </w:r>
      <w:r>
        <w:rPr>
          <w:lang w:val="en-US"/>
        </w:rPr>
        <w:t xml:space="preserve"> in 1956, Artificial Intelligence </w:t>
      </w:r>
      <w:r w:rsidR="00012867">
        <w:rPr>
          <w:lang w:val="en-US"/>
        </w:rPr>
        <w:t>remained</w:t>
      </w:r>
      <w:r>
        <w:rPr>
          <w:lang w:val="en-US"/>
        </w:rPr>
        <w:t xml:space="preserve"> a topic that was deeply connect</w:t>
      </w:r>
      <w:r w:rsidR="00012867">
        <w:rPr>
          <w:lang w:val="en-US"/>
        </w:rPr>
        <w:t>ed</w:t>
      </w:r>
      <w:r>
        <w:rPr>
          <w:lang w:val="en-US"/>
        </w:rPr>
        <w:t xml:space="preserve"> to science fiction amongst the general society. In recent years though, the term started to </w:t>
      </w:r>
      <w:r w:rsidR="00012867">
        <w:rPr>
          <w:lang w:val="en-US"/>
        </w:rPr>
        <w:t>become</w:t>
      </w:r>
      <w:r>
        <w:rPr>
          <w:lang w:val="en-US"/>
        </w:rPr>
        <w:t xml:space="preserve"> relevant again to the tech community since it became possible to actuate on real world problems by using Artificial Intelligence (AI) techniques. This actuation became possible by the sudden availability of large amounts of data and the corresponding development and wide availability of computer systems that can process data in achievable human time (IBM, 2020).</w:t>
      </w:r>
    </w:p>
    <w:p w14:paraId="6E4F9DBC" w14:textId="6F12D842" w:rsidR="00092314" w:rsidRDefault="00092314" w:rsidP="00434DBE">
      <w:pPr>
        <w:rPr>
          <w:lang w:val="en-US"/>
        </w:rPr>
      </w:pPr>
      <w:r>
        <w:rPr>
          <w:lang w:val="en-US"/>
        </w:rPr>
        <w:t xml:space="preserve">Artificial Intelligence is a broad topic. When applied to a specific problem, AI is concretized into a specific domain. </w:t>
      </w:r>
    </w:p>
    <w:p w14:paraId="40FF494C" w14:textId="3BDD41FA" w:rsidR="00092314" w:rsidRDefault="00092314" w:rsidP="00434DBE">
      <w:pPr>
        <w:rPr>
          <w:lang w:val="en-US"/>
        </w:rPr>
      </w:pPr>
      <w:r>
        <w:rPr>
          <w:lang w:val="en-US"/>
        </w:rPr>
        <w:t xml:space="preserve">Figure </w:t>
      </w:r>
      <w:r w:rsidR="00440E93">
        <w:rPr>
          <w:lang w:val="en-US"/>
        </w:rPr>
        <w:t>3</w:t>
      </w:r>
      <w:r>
        <w:rPr>
          <w:lang w:val="en-US"/>
        </w:rPr>
        <w:t xml:space="preserve"> introduces a simplified representation of current layers of AI. Artificial intelligence is the most external layer, and therefore, the most generic one. </w:t>
      </w:r>
    </w:p>
    <w:p w14:paraId="3F5D893D" w14:textId="440F48CE" w:rsidR="00092314" w:rsidRDefault="00092314" w:rsidP="00434DBE">
      <w:pPr>
        <w:rPr>
          <w:lang w:val="en-US"/>
        </w:rPr>
      </w:pPr>
      <w:r>
        <w:rPr>
          <w:lang w:val="en-US"/>
        </w:rPr>
        <w:t>The intermediate layer is related to machine learning, one of the many categories of AI. Machine learning includes every algorithm that given a pre</w:t>
      </w:r>
      <w:r w:rsidR="00440E93">
        <w:rPr>
          <w:lang w:val="en-US"/>
        </w:rPr>
        <w:t>-</w:t>
      </w:r>
      <w:r>
        <w:rPr>
          <w:lang w:val="en-US"/>
        </w:rPr>
        <w:t xml:space="preserve">determined set of inputs, produces and output based. </w:t>
      </w:r>
      <w:r w:rsidR="00440E93">
        <w:rPr>
          <w:lang w:val="en-US"/>
        </w:rPr>
        <w:t>The term machine learning exists because the output is also based on past information that was collected by the algorithm.</w:t>
      </w:r>
    </w:p>
    <w:p w14:paraId="3B83128D" w14:textId="5DBC4847" w:rsidR="00440E93" w:rsidRDefault="00440E93" w:rsidP="00434DBE">
      <w:pPr>
        <w:rPr>
          <w:lang w:val="en-US"/>
        </w:rPr>
      </w:pPr>
      <w:r>
        <w:rPr>
          <w:lang w:val="en-US"/>
        </w:rPr>
        <w:t xml:space="preserve">In the inner layer lies deep learning, a subcategory of machine learning, where, as stated before, given a pre-determined set of inputs, an output is generated. However, deep learning uses what is usually called a neural network, imitating the human brain to perform a task (Andriy </w:t>
      </w:r>
      <w:proofErr w:type="spellStart"/>
      <w:r>
        <w:rPr>
          <w:lang w:val="en-US"/>
        </w:rPr>
        <w:t>Burkov</w:t>
      </w:r>
      <w:proofErr w:type="spellEnd"/>
      <w:r>
        <w:rPr>
          <w:lang w:val="en-US"/>
        </w:rPr>
        <w:t>, 2019).</w:t>
      </w:r>
    </w:p>
    <w:p w14:paraId="4975F3EA" w14:textId="77777777" w:rsidR="00092314" w:rsidRDefault="00092314" w:rsidP="00A31F44">
      <w:pPr>
        <w:keepNext/>
        <w:jc w:val="center"/>
      </w:pPr>
      <w:r>
        <w:rPr>
          <w:noProof/>
          <w:lang w:val="en-US"/>
        </w:rPr>
        <w:lastRenderedPageBreak/>
        <w:drawing>
          <wp:inline distT="0" distB="0" distL="0" distR="0" wp14:anchorId="273F6578" wp14:editId="4A36FB4E">
            <wp:extent cx="2736991" cy="2095608"/>
            <wp:effectExtent l="0" t="0" r="635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736991" cy="2095608"/>
                    </a:xfrm>
                    <a:prstGeom prst="rect">
                      <a:avLst/>
                    </a:prstGeom>
                  </pic:spPr>
                </pic:pic>
              </a:graphicData>
            </a:graphic>
          </wp:inline>
        </w:drawing>
      </w:r>
    </w:p>
    <w:p w14:paraId="23B3581D" w14:textId="5A61EAB9" w:rsidR="00092314" w:rsidRDefault="00092314" w:rsidP="00A31F44">
      <w:pPr>
        <w:pStyle w:val="Legenda"/>
      </w:pPr>
      <w:r>
        <w:t xml:space="preserve">Figure </w:t>
      </w:r>
      <w:r>
        <w:fldChar w:fldCharType="begin"/>
      </w:r>
      <w:r>
        <w:instrText xml:space="preserve"> SEQ Figure \* ARABIC </w:instrText>
      </w:r>
      <w:r>
        <w:fldChar w:fldCharType="separate"/>
      </w:r>
      <w:r w:rsidR="00BD061A">
        <w:rPr>
          <w:noProof/>
        </w:rPr>
        <w:t>3</w:t>
      </w:r>
      <w:r>
        <w:fldChar w:fldCharType="end"/>
      </w:r>
      <w:r>
        <w:t xml:space="preserve"> - A representation of Artificial Intelligence scopes</w:t>
      </w:r>
    </w:p>
    <w:p w14:paraId="66694B10" w14:textId="3A53B069" w:rsidR="00440E93" w:rsidRDefault="00440E93" w:rsidP="00440E93">
      <w:r>
        <w:t>AI is not only represented by the identified categories.</w:t>
      </w:r>
    </w:p>
    <w:p w14:paraId="37A37427" w14:textId="02DDAAF7" w:rsidR="00440E93" w:rsidRDefault="00440E93" w:rsidP="00440E93">
      <w:proofErr w:type="gramStart"/>
      <w:r>
        <w:t>In order to</w:t>
      </w:r>
      <w:proofErr w:type="gramEnd"/>
      <w:r>
        <w:t xml:space="preserve"> provide a full context to the reader, Figure 4 represents a hierarchy tree of AI and the most common categories that are currently relevant to the tech industry</w:t>
      </w:r>
      <w:r w:rsidR="004B614F">
        <w:t xml:space="preserve"> (</w:t>
      </w:r>
      <w:r w:rsidR="004B614F" w:rsidRPr="004B614F">
        <w:t xml:space="preserve">Jeff </w:t>
      </w:r>
      <w:proofErr w:type="spellStart"/>
      <w:r w:rsidR="004B614F" w:rsidRPr="004B614F">
        <w:t>Giangiulio</w:t>
      </w:r>
      <w:proofErr w:type="spellEnd"/>
      <w:r w:rsidR="004B614F" w:rsidRPr="004B614F">
        <w:t>, 2017</w:t>
      </w:r>
      <w:r w:rsidR="004B614F">
        <w:t>).</w:t>
      </w:r>
    </w:p>
    <w:p w14:paraId="662918E6" w14:textId="595FEEA1" w:rsidR="00FC0620" w:rsidRDefault="00440E93" w:rsidP="00440E93">
      <w:r>
        <w:t>Artificial Intell</w:t>
      </w:r>
      <w:r w:rsidR="004B614F">
        <w:t xml:space="preserve">igence splits into 2 main categories: Robotic Process Automation, and Cognitive Computing. </w:t>
      </w:r>
      <w:r w:rsidR="00FC0620">
        <w:t>The scope of this work relies only on Cognitive Computing.</w:t>
      </w:r>
    </w:p>
    <w:p w14:paraId="505272F3" w14:textId="5DE347AA" w:rsidR="00FC0620" w:rsidRDefault="00FC0620" w:rsidP="00440E93">
      <w:r>
        <w:t>Cognitive computing can also be further split into different categories:</w:t>
      </w:r>
    </w:p>
    <w:p w14:paraId="73413A78" w14:textId="072DFB7B" w:rsidR="00FC0620" w:rsidRDefault="00FC0620" w:rsidP="00FC0620">
      <w:pPr>
        <w:pStyle w:val="PargrafodaLista"/>
        <w:numPr>
          <w:ilvl w:val="0"/>
          <w:numId w:val="33"/>
        </w:numPr>
      </w:pPr>
      <w:r>
        <w:t>Natural language processing, used for automatic text translations, text completion, etc.</w:t>
      </w:r>
    </w:p>
    <w:p w14:paraId="0A155B6E" w14:textId="44B17B9E" w:rsidR="00FC0620" w:rsidRDefault="00FC0620" w:rsidP="00FC0620">
      <w:pPr>
        <w:pStyle w:val="PargrafodaLista"/>
        <w:numPr>
          <w:ilvl w:val="0"/>
          <w:numId w:val="33"/>
        </w:numPr>
      </w:pPr>
      <w:proofErr w:type="gramStart"/>
      <w:r>
        <w:t>Computer Vision,</w:t>
      </w:r>
      <w:proofErr w:type="gramEnd"/>
      <w:r>
        <w:t xml:space="preserve"> used for image recognition and machine vision. This category is currently used for self-driving car technologies.</w:t>
      </w:r>
    </w:p>
    <w:p w14:paraId="4959F7D5" w14:textId="2A2AA208" w:rsidR="00FC0620" w:rsidRDefault="00FC0620" w:rsidP="00FC0620">
      <w:pPr>
        <w:pStyle w:val="PargrafodaLista"/>
        <w:numPr>
          <w:ilvl w:val="0"/>
          <w:numId w:val="33"/>
        </w:numPr>
      </w:pPr>
      <w:proofErr w:type="gramStart"/>
      <w:r>
        <w:t>Speech,</w:t>
      </w:r>
      <w:proofErr w:type="gramEnd"/>
      <w:r>
        <w:t xml:space="preserve"> used for speech to text and text to speech algorithms.</w:t>
      </w:r>
    </w:p>
    <w:p w14:paraId="4096CFF8" w14:textId="67E02D18" w:rsidR="00FC0620" w:rsidRDefault="00FC0620" w:rsidP="00FC0620">
      <w:pPr>
        <w:pStyle w:val="PargrafodaLista"/>
        <w:numPr>
          <w:ilvl w:val="0"/>
          <w:numId w:val="33"/>
        </w:numPr>
      </w:pPr>
      <w:r>
        <w:t>Machine learning</w:t>
      </w:r>
    </w:p>
    <w:p w14:paraId="1E2EE39D" w14:textId="2F76CF67" w:rsidR="00FC0620" w:rsidRDefault="00FC0620" w:rsidP="00FC0620"/>
    <w:p w14:paraId="7BFF6E78" w14:textId="6A2C15FD" w:rsidR="00FC0620" w:rsidRDefault="00FC0620" w:rsidP="00FC0620">
      <w:r>
        <w:t>This work relies on the exploration of Machine Learning, specially with Deep Learning techniques. The next sections will further explore these two topics separately.</w:t>
      </w:r>
    </w:p>
    <w:p w14:paraId="4E921C97" w14:textId="77777777" w:rsidR="00440E93" w:rsidRDefault="00440E93" w:rsidP="00A31F44">
      <w:pPr>
        <w:keepNext/>
        <w:jc w:val="center"/>
      </w:pPr>
      <w:r>
        <w:rPr>
          <w:noProof/>
        </w:rPr>
        <w:lastRenderedPageBreak/>
        <w:drawing>
          <wp:inline distT="0" distB="0" distL="0" distR="0" wp14:anchorId="590664EB" wp14:editId="60957B2F">
            <wp:extent cx="5363845" cy="3907790"/>
            <wp:effectExtent l="0" t="0" r="8255"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363845" cy="3907790"/>
                    </a:xfrm>
                    <a:prstGeom prst="rect">
                      <a:avLst/>
                    </a:prstGeom>
                  </pic:spPr>
                </pic:pic>
              </a:graphicData>
            </a:graphic>
          </wp:inline>
        </w:drawing>
      </w:r>
    </w:p>
    <w:p w14:paraId="228712C5" w14:textId="457F9D21" w:rsidR="00440E93" w:rsidRPr="00440E93" w:rsidRDefault="00440E93" w:rsidP="00A31F44">
      <w:pPr>
        <w:pStyle w:val="Legenda"/>
      </w:pPr>
      <w:r>
        <w:t xml:space="preserve">Figure </w:t>
      </w:r>
      <w:r>
        <w:fldChar w:fldCharType="begin"/>
      </w:r>
      <w:r>
        <w:instrText xml:space="preserve"> SEQ Figure \* ARABIC </w:instrText>
      </w:r>
      <w:r>
        <w:fldChar w:fldCharType="separate"/>
      </w:r>
      <w:r w:rsidR="00BD061A">
        <w:rPr>
          <w:noProof/>
        </w:rPr>
        <w:t>4</w:t>
      </w:r>
      <w:r>
        <w:fldChar w:fldCharType="end"/>
      </w:r>
      <w:r>
        <w:t xml:space="preserve"> - Hierarchy tree of AI categories</w:t>
      </w:r>
    </w:p>
    <w:p w14:paraId="5296BB48" w14:textId="1B62FDCA" w:rsidR="003F7377" w:rsidRPr="0014113A" w:rsidRDefault="003F7377" w:rsidP="00434DBE">
      <w:pPr>
        <w:rPr>
          <w:lang w:val="en-US"/>
        </w:rPr>
      </w:pPr>
    </w:p>
    <w:p w14:paraId="1D8E4A89" w14:textId="3854892A" w:rsidR="004614AE" w:rsidRDefault="004614AE" w:rsidP="004614AE">
      <w:pPr>
        <w:pStyle w:val="Ttulo2"/>
        <w:rPr>
          <w:lang w:val="pt-PT"/>
        </w:rPr>
      </w:pPr>
      <w:r>
        <w:rPr>
          <w:lang w:val="pt-PT"/>
        </w:rPr>
        <w:t>Machine Learning</w:t>
      </w:r>
    </w:p>
    <w:p w14:paraId="1DEF5023" w14:textId="650DE72B" w:rsidR="00FC0620" w:rsidRPr="00FC0620" w:rsidRDefault="00FC0620" w:rsidP="00FC0620">
      <w:pPr>
        <w:rPr>
          <w:lang w:val="en-US"/>
        </w:rPr>
      </w:pPr>
      <w:r w:rsidRPr="00FC0620">
        <w:rPr>
          <w:lang w:val="en-US"/>
        </w:rPr>
        <w:t>Machine learning is a subfield of computer science that is concerned with building algorithms</w:t>
      </w:r>
      <w:r>
        <w:rPr>
          <w:lang w:val="en-US"/>
        </w:rPr>
        <w:t xml:space="preserve"> </w:t>
      </w:r>
      <w:r w:rsidRPr="00FC0620">
        <w:rPr>
          <w:lang w:val="en-US"/>
        </w:rPr>
        <w:t>which, to be useful, rely on a collection of examples of some phenomenon. These examples</w:t>
      </w:r>
      <w:r>
        <w:rPr>
          <w:lang w:val="en-US"/>
        </w:rPr>
        <w:t xml:space="preserve"> </w:t>
      </w:r>
      <w:r w:rsidRPr="00FC0620">
        <w:rPr>
          <w:lang w:val="en-US"/>
        </w:rPr>
        <w:t xml:space="preserve">can come from nature, be handcrafted by </w:t>
      </w:r>
      <w:proofErr w:type="gramStart"/>
      <w:r w:rsidRPr="00FC0620">
        <w:rPr>
          <w:lang w:val="en-US"/>
        </w:rPr>
        <w:t>humans</w:t>
      </w:r>
      <w:proofErr w:type="gramEnd"/>
      <w:r w:rsidRPr="00FC0620">
        <w:rPr>
          <w:lang w:val="en-US"/>
        </w:rPr>
        <w:t xml:space="preserve"> or generated by another algorithm</w:t>
      </w:r>
      <w:r>
        <w:rPr>
          <w:lang w:val="en-US"/>
        </w:rPr>
        <w:t xml:space="preserve"> (Andriy </w:t>
      </w:r>
      <w:proofErr w:type="spellStart"/>
      <w:r>
        <w:rPr>
          <w:lang w:val="en-US"/>
        </w:rPr>
        <w:t>Burkov</w:t>
      </w:r>
      <w:proofErr w:type="spellEnd"/>
      <w:r>
        <w:rPr>
          <w:lang w:val="en-US"/>
        </w:rPr>
        <w:t>, 2019).</w:t>
      </w:r>
    </w:p>
    <w:p w14:paraId="1151F7CC" w14:textId="70CD7365" w:rsidR="004614AE" w:rsidRDefault="004614AE" w:rsidP="004614AE">
      <w:pPr>
        <w:pStyle w:val="Ttulo3"/>
        <w:rPr>
          <w:lang w:val="pt-PT"/>
        </w:rPr>
      </w:pPr>
      <w:r>
        <w:rPr>
          <w:lang w:val="pt-PT"/>
        </w:rPr>
        <w:t>Architecture</w:t>
      </w:r>
    </w:p>
    <w:p w14:paraId="1888127A" w14:textId="3DEB1D0A" w:rsidR="00987C5E" w:rsidRDefault="00987C5E" w:rsidP="00987C5E">
      <w:pPr>
        <w:rPr>
          <w:lang w:val="en-US"/>
        </w:rPr>
      </w:pPr>
      <w:r w:rsidRPr="00987C5E">
        <w:rPr>
          <w:lang w:val="en-US"/>
        </w:rPr>
        <w:t xml:space="preserve">In Software Engineering, </w:t>
      </w:r>
      <w:proofErr w:type="gramStart"/>
      <w:r w:rsidRPr="00987C5E">
        <w:rPr>
          <w:lang w:val="en-US"/>
        </w:rPr>
        <w:t>in o</w:t>
      </w:r>
      <w:r>
        <w:rPr>
          <w:lang w:val="en-US"/>
        </w:rPr>
        <w:t>rder to</w:t>
      </w:r>
      <w:proofErr w:type="gramEnd"/>
      <w:r>
        <w:rPr>
          <w:lang w:val="en-US"/>
        </w:rPr>
        <w:t xml:space="preserve"> fully understand a subfield, it is important to understand the relying architecture. Machine learning architecture is still volatile, but the community has accepted the following discussion points as concrete architectural cornerstones for this subfield.</w:t>
      </w:r>
    </w:p>
    <w:p w14:paraId="7FC5D1C2" w14:textId="616A490A" w:rsidR="00987C5E" w:rsidRDefault="00987C5E" w:rsidP="00987C5E">
      <w:pPr>
        <w:rPr>
          <w:lang w:val="en-US"/>
        </w:rPr>
      </w:pPr>
    </w:p>
    <w:p w14:paraId="4580FE77" w14:textId="77777777" w:rsidR="008516C8" w:rsidRDefault="008516C8" w:rsidP="00987C5E">
      <w:pPr>
        <w:rPr>
          <w:lang w:val="en-US"/>
        </w:rPr>
      </w:pPr>
    </w:p>
    <w:p w14:paraId="2EDF0C64" w14:textId="77777777" w:rsidR="00987C5E" w:rsidRPr="00A31F44" w:rsidRDefault="00987C5E" w:rsidP="00987C5E">
      <w:pPr>
        <w:rPr>
          <w:b/>
          <w:bCs/>
          <w:lang w:val="en-US"/>
        </w:rPr>
      </w:pPr>
      <w:r w:rsidRPr="00A31F44">
        <w:rPr>
          <w:b/>
          <w:bCs/>
          <w:lang w:val="en-US"/>
        </w:rPr>
        <w:lastRenderedPageBreak/>
        <w:t>Supervised Learning</w:t>
      </w:r>
    </w:p>
    <w:p w14:paraId="4B43C923" w14:textId="70664DC4" w:rsidR="003C12AD" w:rsidRDefault="003C12AD" w:rsidP="00987C5E">
      <w:pPr>
        <w:rPr>
          <w:lang w:val="en-US"/>
        </w:rPr>
      </w:pPr>
      <w:r>
        <w:rPr>
          <w:lang w:val="en-US"/>
        </w:rPr>
        <w:t xml:space="preserve">In supervised learning, the training data is a mathematical model that consists of both inputs and respective desired outputs (Andriy </w:t>
      </w:r>
      <w:proofErr w:type="spellStart"/>
      <w:r>
        <w:rPr>
          <w:lang w:val="en-US"/>
        </w:rPr>
        <w:t>Burkov</w:t>
      </w:r>
      <w:proofErr w:type="spellEnd"/>
      <w:r>
        <w:rPr>
          <w:lang w:val="en-US"/>
        </w:rPr>
        <w:t xml:space="preserve">, 2019). In this case, the system is able to find a relationship between the input and outputs obtained during the training </w:t>
      </w:r>
      <w:proofErr w:type="gramStart"/>
      <w:r>
        <w:rPr>
          <w:lang w:val="en-US"/>
        </w:rPr>
        <w:t>data, and</w:t>
      </w:r>
      <w:proofErr w:type="gramEnd"/>
      <w:r>
        <w:rPr>
          <w:lang w:val="en-US"/>
        </w:rPr>
        <w:t xml:space="preserve"> apply the same technique for a given input afterwards. This architecture is usually related to classification and regression analysis problems. </w:t>
      </w:r>
    </w:p>
    <w:p w14:paraId="1FC23B8F" w14:textId="7973B164" w:rsidR="003C12AD" w:rsidRDefault="003C12AD" w:rsidP="00987C5E">
      <w:pPr>
        <w:rPr>
          <w:lang w:val="en-US"/>
        </w:rPr>
      </w:pPr>
    </w:p>
    <w:p w14:paraId="66693E5D" w14:textId="05D81CEC" w:rsidR="003C12AD" w:rsidRPr="00A31F44" w:rsidRDefault="003C12AD" w:rsidP="00987C5E">
      <w:pPr>
        <w:rPr>
          <w:b/>
          <w:bCs/>
          <w:lang w:val="en-US"/>
        </w:rPr>
      </w:pPr>
      <w:r w:rsidRPr="00A31F44">
        <w:rPr>
          <w:b/>
          <w:bCs/>
          <w:lang w:val="en-US"/>
        </w:rPr>
        <w:t>Unsupervised Learning</w:t>
      </w:r>
    </w:p>
    <w:p w14:paraId="4EDA46E0" w14:textId="4F98348F" w:rsidR="003C12AD" w:rsidRDefault="003C12AD" w:rsidP="00987C5E">
      <w:pPr>
        <w:rPr>
          <w:lang w:val="en-US"/>
        </w:rPr>
      </w:pPr>
      <w:r>
        <w:rPr>
          <w:lang w:val="en-US"/>
        </w:rPr>
        <w:t xml:space="preserve">Unlike supervised learning, the input feature vector that corresponds to the training data of the algorithm does not contain output. Unsupervised learning identifies relations between various features of an input, such as trends, color schemas, between others, and generates output accordingly (Andriy </w:t>
      </w:r>
      <w:proofErr w:type="spellStart"/>
      <w:r>
        <w:rPr>
          <w:lang w:val="en-US"/>
        </w:rPr>
        <w:t>Burkov</w:t>
      </w:r>
      <w:proofErr w:type="spellEnd"/>
      <w:r>
        <w:rPr>
          <w:lang w:val="en-US"/>
        </w:rPr>
        <w:t xml:space="preserve">, 2019). </w:t>
      </w:r>
    </w:p>
    <w:p w14:paraId="1D252B0B" w14:textId="176E6709" w:rsidR="003C12AD" w:rsidRDefault="003C12AD" w:rsidP="00987C5E">
      <w:pPr>
        <w:rPr>
          <w:lang w:val="en-US"/>
        </w:rPr>
      </w:pPr>
    </w:p>
    <w:p w14:paraId="01737B32" w14:textId="7B39258C" w:rsidR="003C12AD" w:rsidRPr="00A31F44" w:rsidRDefault="003C12AD" w:rsidP="00987C5E">
      <w:pPr>
        <w:rPr>
          <w:b/>
          <w:bCs/>
          <w:lang w:val="en-US"/>
        </w:rPr>
      </w:pPr>
      <w:r w:rsidRPr="00A31F44">
        <w:rPr>
          <w:b/>
          <w:bCs/>
          <w:lang w:val="en-US"/>
        </w:rPr>
        <w:t>Semi-Supervised Learning</w:t>
      </w:r>
    </w:p>
    <w:p w14:paraId="5A625BE0" w14:textId="621CF84A" w:rsidR="003C12AD" w:rsidRDefault="003C12AD" w:rsidP="00987C5E">
      <w:pPr>
        <w:rPr>
          <w:lang w:val="en-US"/>
        </w:rPr>
      </w:pPr>
      <w:r>
        <w:rPr>
          <w:lang w:val="en-US"/>
        </w:rPr>
        <w:t xml:space="preserve">In Semi-Supervised leaning, the training data simultaneously contain labeled and unlabeled data. Usually, the quantity of unlabeled data is higher than the labeled data (Andriy </w:t>
      </w:r>
      <w:proofErr w:type="spellStart"/>
      <w:r>
        <w:rPr>
          <w:lang w:val="en-US"/>
        </w:rPr>
        <w:t>Burkov</w:t>
      </w:r>
      <w:proofErr w:type="spellEnd"/>
      <w:r>
        <w:rPr>
          <w:lang w:val="en-US"/>
        </w:rPr>
        <w:t xml:space="preserve">, 2019). The goal of this architecture </w:t>
      </w:r>
      <w:r w:rsidR="000379FC">
        <w:rPr>
          <w:lang w:val="en-US"/>
        </w:rPr>
        <w:t xml:space="preserve">is the same as supervised learning but, given a good dataset condition, is expected to </w:t>
      </w:r>
      <w:proofErr w:type="gramStart"/>
      <w:r w:rsidR="000379FC">
        <w:rPr>
          <w:lang w:val="en-US"/>
        </w:rPr>
        <w:t>generated</w:t>
      </w:r>
      <w:proofErr w:type="gramEnd"/>
      <w:r w:rsidR="000379FC">
        <w:rPr>
          <w:lang w:val="en-US"/>
        </w:rPr>
        <w:t xml:space="preserve"> a better model than the one generated by relying only on supervised learning data.</w:t>
      </w:r>
    </w:p>
    <w:p w14:paraId="0C6E1EE7" w14:textId="519853BF" w:rsidR="000379FC" w:rsidRPr="00A31F44" w:rsidRDefault="000379FC" w:rsidP="00987C5E">
      <w:pPr>
        <w:rPr>
          <w:b/>
          <w:bCs/>
          <w:lang w:val="en-US"/>
        </w:rPr>
      </w:pPr>
      <w:r w:rsidRPr="00A31F44">
        <w:rPr>
          <w:b/>
          <w:bCs/>
          <w:lang w:val="en-US"/>
        </w:rPr>
        <w:t>Reinforcement Learning</w:t>
      </w:r>
    </w:p>
    <w:p w14:paraId="35876E74" w14:textId="0516F768" w:rsidR="000379FC" w:rsidRDefault="000379FC" w:rsidP="00987C5E">
      <w:pPr>
        <w:rPr>
          <w:lang w:val="en-US"/>
        </w:rPr>
      </w:pPr>
      <w:r w:rsidRPr="000379FC">
        <w:rPr>
          <w:lang w:val="en-US"/>
        </w:rPr>
        <w:t>This is used in training the system to decide on a particular relevance context using various algorithms to determine the correct approach in the context of the present state. These are widely used in training gaming portals to work on user inputs accordingly</w:t>
      </w:r>
      <w:r>
        <w:rPr>
          <w:lang w:val="en-US"/>
        </w:rPr>
        <w:t xml:space="preserve"> (Andriy </w:t>
      </w:r>
      <w:proofErr w:type="spellStart"/>
      <w:r>
        <w:rPr>
          <w:lang w:val="en-US"/>
        </w:rPr>
        <w:t>Burkov</w:t>
      </w:r>
      <w:proofErr w:type="spellEnd"/>
      <w:r>
        <w:rPr>
          <w:lang w:val="en-US"/>
        </w:rPr>
        <w:t>, 2019)</w:t>
      </w:r>
      <w:r w:rsidRPr="000379FC">
        <w:rPr>
          <w:lang w:val="en-US"/>
        </w:rPr>
        <w:t>.</w:t>
      </w:r>
      <w:r>
        <w:rPr>
          <w:lang w:val="en-US"/>
        </w:rPr>
        <w:t xml:space="preserve"> This topic is not relevant for the context of this dissertation, so it will not be mentioned from now on.</w:t>
      </w:r>
    </w:p>
    <w:p w14:paraId="5D1DFF3C" w14:textId="62D59250" w:rsidR="000379FC" w:rsidRDefault="000379FC" w:rsidP="00987C5E">
      <w:pPr>
        <w:rPr>
          <w:lang w:val="en-US"/>
        </w:rPr>
      </w:pPr>
    </w:p>
    <w:p w14:paraId="365AE805" w14:textId="53065B63" w:rsidR="000379FC" w:rsidRPr="00A31F44" w:rsidRDefault="000379FC" w:rsidP="00987C5E">
      <w:pPr>
        <w:rPr>
          <w:b/>
          <w:bCs/>
          <w:lang w:val="en-US"/>
        </w:rPr>
      </w:pPr>
      <w:r w:rsidRPr="00A31F44">
        <w:rPr>
          <w:b/>
          <w:bCs/>
          <w:lang w:val="en-US"/>
        </w:rPr>
        <w:t>Components</w:t>
      </w:r>
    </w:p>
    <w:p w14:paraId="35ECBF1B" w14:textId="4133358F" w:rsidR="000379FC" w:rsidRDefault="00A31F44" w:rsidP="00987C5E">
      <w:pPr>
        <w:rPr>
          <w:lang w:val="en-US"/>
        </w:rPr>
      </w:pPr>
      <w:r w:rsidRPr="00A31F44">
        <w:rPr>
          <w:lang w:val="en-US"/>
        </w:rPr>
        <w:t xml:space="preserve">Machine learning system follow </w:t>
      </w:r>
      <w:r>
        <w:rPr>
          <w:lang w:val="en-US"/>
        </w:rPr>
        <w:t>a component development structure.</w:t>
      </w:r>
    </w:p>
    <w:p w14:paraId="649A8E2E" w14:textId="46DFDBB3" w:rsidR="00A31F44" w:rsidRDefault="00A31F44" w:rsidP="00987C5E">
      <w:pPr>
        <w:rPr>
          <w:lang w:val="en-US"/>
        </w:rPr>
      </w:pPr>
      <w:r>
        <w:rPr>
          <w:lang w:val="en-US"/>
        </w:rPr>
        <w:t xml:space="preserve">In this work, </w:t>
      </w:r>
      <w:proofErr w:type="gramStart"/>
      <w:r>
        <w:rPr>
          <w:lang w:val="en-US"/>
        </w:rPr>
        <w:t>in order to</w:t>
      </w:r>
      <w:proofErr w:type="gramEnd"/>
      <w:r>
        <w:rPr>
          <w:lang w:val="en-US"/>
        </w:rPr>
        <w:t xml:space="preserve"> classify music genres, data collection and data generation are two major tasks related to this work. And end classification is the desirable </w:t>
      </w:r>
      <w:proofErr w:type="gramStart"/>
      <w:r>
        <w:rPr>
          <w:lang w:val="en-US"/>
        </w:rPr>
        <w:t>end result</w:t>
      </w:r>
      <w:proofErr w:type="gramEnd"/>
      <w:r>
        <w:rPr>
          <w:lang w:val="en-US"/>
        </w:rPr>
        <w:t>.</w:t>
      </w:r>
    </w:p>
    <w:p w14:paraId="03AA131E" w14:textId="77777777" w:rsidR="009C2102" w:rsidRDefault="00A31F44" w:rsidP="00987C5E">
      <w:pPr>
        <w:rPr>
          <w:lang w:val="en-US"/>
        </w:rPr>
      </w:pPr>
      <w:r>
        <w:rPr>
          <w:lang w:val="en-US"/>
        </w:rPr>
        <w:t xml:space="preserve">From now on this document, the terms “data collection”, </w:t>
      </w:r>
      <w:r w:rsidRPr="00A31F44">
        <w:rPr>
          <w:lang w:val="en-US"/>
        </w:rPr>
        <w:t>“</w:t>
      </w:r>
      <w:r>
        <w:rPr>
          <w:lang w:val="en-US"/>
        </w:rPr>
        <w:t>data generation</w:t>
      </w:r>
      <w:r w:rsidRPr="00A31F44">
        <w:rPr>
          <w:lang w:val="en-US"/>
        </w:rPr>
        <w:t>”</w:t>
      </w:r>
      <w:r>
        <w:rPr>
          <w:lang w:val="en-US"/>
        </w:rPr>
        <w:t xml:space="preserve">, “dataset”, “training data” and “output” are used interchangeably. While chapter 4 explain in deeper details these concepts, here they are introduced for better engagement with the rest of the </w:t>
      </w:r>
      <w:r>
        <w:rPr>
          <w:lang w:val="en-US"/>
        </w:rPr>
        <w:lastRenderedPageBreak/>
        <w:t>chapter. Figure 5 exposes the main components of a machine learning system architecture (</w:t>
      </w:r>
      <w:r w:rsidRPr="00A31F44">
        <w:rPr>
          <w:lang w:val="en-US"/>
        </w:rPr>
        <w:t xml:space="preserve">Markus </w:t>
      </w:r>
      <w:proofErr w:type="spellStart"/>
      <w:r w:rsidRPr="00A31F44">
        <w:rPr>
          <w:lang w:val="en-US"/>
        </w:rPr>
        <w:t>Schimtt</w:t>
      </w:r>
      <w:proofErr w:type="spellEnd"/>
      <w:r>
        <w:rPr>
          <w:lang w:val="en-US"/>
        </w:rPr>
        <w:t>, 2020)</w:t>
      </w:r>
      <w:r w:rsidR="009C2102">
        <w:rPr>
          <w:lang w:val="en-US"/>
        </w:rPr>
        <w:t xml:space="preserve">. </w:t>
      </w:r>
    </w:p>
    <w:p w14:paraId="276E0ACB" w14:textId="64F46FBB" w:rsidR="00A31F44" w:rsidRDefault="009C2102" w:rsidP="009C2102">
      <w:pPr>
        <w:pStyle w:val="PargrafodaLista"/>
        <w:numPr>
          <w:ilvl w:val="0"/>
          <w:numId w:val="35"/>
        </w:numPr>
        <w:rPr>
          <w:lang w:val="en-US"/>
        </w:rPr>
      </w:pPr>
      <w:r w:rsidRPr="00E408D4">
        <w:rPr>
          <w:u w:val="single"/>
          <w:lang w:val="en-US"/>
        </w:rPr>
        <w:t>Data Generation</w:t>
      </w:r>
      <w:r>
        <w:rPr>
          <w:lang w:val="en-US"/>
        </w:rPr>
        <w:t xml:space="preserve"> – Every machine learning project starts by data generation. This can be achieved by collecting the data from scratch, using previous generated data as a starting point, or by using new and previously obtained data.</w:t>
      </w:r>
    </w:p>
    <w:p w14:paraId="106F3FD0" w14:textId="514FA32B" w:rsidR="009C2102" w:rsidRDefault="009C2102" w:rsidP="009C2102">
      <w:pPr>
        <w:pStyle w:val="PargrafodaLista"/>
        <w:numPr>
          <w:ilvl w:val="0"/>
          <w:numId w:val="35"/>
        </w:numPr>
        <w:rPr>
          <w:lang w:val="en-US"/>
        </w:rPr>
      </w:pPr>
      <w:r w:rsidRPr="00E408D4">
        <w:rPr>
          <w:u w:val="single"/>
          <w:lang w:val="en-US"/>
        </w:rPr>
        <w:t>Data Collection</w:t>
      </w:r>
      <w:r>
        <w:rPr>
          <w:lang w:val="en-US"/>
        </w:rPr>
        <w:t xml:space="preserve"> – After generating the data, this data should be easily accessible. This should be achieved through a well-formed database collection, cloud storage on any other kind of storage that is programmatically accessible without major difficulties evolved.</w:t>
      </w:r>
    </w:p>
    <w:p w14:paraId="6AC5DE25" w14:textId="5A5464FB" w:rsidR="009C2102" w:rsidRDefault="009C2102" w:rsidP="009C2102">
      <w:pPr>
        <w:pStyle w:val="PargrafodaLista"/>
        <w:numPr>
          <w:ilvl w:val="0"/>
          <w:numId w:val="35"/>
        </w:numPr>
        <w:rPr>
          <w:lang w:val="en-US"/>
        </w:rPr>
      </w:pPr>
      <w:r w:rsidRPr="00E408D4">
        <w:rPr>
          <w:u w:val="single"/>
          <w:lang w:val="en-US"/>
        </w:rPr>
        <w:t>Feature Engineering Pipeline</w:t>
      </w:r>
      <w:r>
        <w:rPr>
          <w:lang w:val="en-US"/>
        </w:rPr>
        <w:t xml:space="preserve"> – The act of preparing the data for training. At his stage, raw data is selected, labeled, </w:t>
      </w:r>
      <w:proofErr w:type="gramStart"/>
      <w:r>
        <w:rPr>
          <w:lang w:val="en-US"/>
        </w:rPr>
        <w:t>transformed</w:t>
      </w:r>
      <w:proofErr w:type="gramEnd"/>
      <w:r>
        <w:rPr>
          <w:lang w:val="en-US"/>
        </w:rPr>
        <w:t xml:space="preserve"> and combined in order to become ready to be feed in the machine learning algorithm. </w:t>
      </w:r>
    </w:p>
    <w:p w14:paraId="75999F6F" w14:textId="2D97D250" w:rsidR="009C2102" w:rsidRDefault="009C2102" w:rsidP="009C2102">
      <w:pPr>
        <w:pStyle w:val="PargrafodaLista"/>
        <w:numPr>
          <w:ilvl w:val="0"/>
          <w:numId w:val="35"/>
        </w:numPr>
        <w:rPr>
          <w:lang w:val="en-US"/>
        </w:rPr>
      </w:pPr>
      <w:r w:rsidRPr="00E408D4">
        <w:rPr>
          <w:u w:val="single"/>
          <w:lang w:val="en-US"/>
        </w:rPr>
        <w:t>Training</w:t>
      </w:r>
      <w:r>
        <w:rPr>
          <w:lang w:val="en-US"/>
        </w:rPr>
        <w:t xml:space="preserve"> – Training is where the data prepared on step 3 is feed to the algorithm. A set of inputs correspond to a set of output that are understood by the algorithm for future classifications/predictions.</w:t>
      </w:r>
    </w:p>
    <w:p w14:paraId="346C167D" w14:textId="0107EF78" w:rsidR="009C2102" w:rsidRDefault="009C2102" w:rsidP="009C2102">
      <w:pPr>
        <w:pStyle w:val="PargrafodaLista"/>
        <w:numPr>
          <w:ilvl w:val="0"/>
          <w:numId w:val="35"/>
        </w:numPr>
        <w:rPr>
          <w:lang w:val="en-US"/>
        </w:rPr>
      </w:pPr>
      <w:r w:rsidRPr="00E408D4">
        <w:rPr>
          <w:u w:val="single"/>
          <w:lang w:val="en-US"/>
        </w:rPr>
        <w:t>Evaluation/Validation</w:t>
      </w:r>
      <w:r>
        <w:rPr>
          <w:lang w:val="en-US"/>
        </w:rPr>
        <w:t xml:space="preserve"> – Happens after the training step. It is where the model obtained in step 4 is validated in terms of accuracy, </w:t>
      </w:r>
      <w:proofErr w:type="gramStart"/>
      <w:r>
        <w:rPr>
          <w:lang w:val="en-US"/>
        </w:rPr>
        <w:t>correctness</w:t>
      </w:r>
      <w:proofErr w:type="gramEnd"/>
      <w:r>
        <w:rPr>
          <w:lang w:val="en-US"/>
        </w:rPr>
        <w:t xml:space="preserve"> and prediction. A bad result achieved in this step should require rework of previous steps.</w:t>
      </w:r>
    </w:p>
    <w:p w14:paraId="287A8DC3" w14:textId="6EC0596F" w:rsidR="009C2102" w:rsidRDefault="009C2102" w:rsidP="009C2102">
      <w:pPr>
        <w:pStyle w:val="PargrafodaLista"/>
        <w:numPr>
          <w:ilvl w:val="0"/>
          <w:numId w:val="35"/>
        </w:numPr>
        <w:rPr>
          <w:lang w:val="en-US"/>
        </w:rPr>
      </w:pPr>
      <w:r w:rsidRPr="00E408D4">
        <w:rPr>
          <w:u w:val="single"/>
          <w:lang w:val="en-US"/>
        </w:rPr>
        <w:t>Task Orchestration</w:t>
      </w:r>
      <w:r>
        <w:rPr>
          <w:lang w:val="en-US"/>
        </w:rPr>
        <w:t xml:space="preserve"> – Non mandatory step of a machine learning algorithm. It facilitates the training, </w:t>
      </w:r>
      <w:proofErr w:type="gramStart"/>
      <w:r>
        <w:rPr>
          <w:lang w:val="en-US"/>
        </w:rPr>
        <w:t>validation</w:t>
      </w:r>
      <w:proofErr w:type="gramEnd"/>
      <w:r>
        <w:rPr>
          <w:lang w:val="en-US"/>
        </w:rPr>
        <w:t xml:space="preserve"> and data consumption of big datasets, by scheduling </w:t>
      </w:r>
      <w:r w:rsidR="00E408D4">
        <w:rPr>
          <w:lang w:val="en-US"/>
        </w:rPr>
        <w:t>training times. When used, it is usually associated to a cloud provider, like AWS, Azure or Google Cloud Platform.</w:t>
      </w:r>
    </w:p>
    <w:p w14:paraId="6433D6EE" w14:textId="7721F203" w:rsidR="00E408D4" w:rsidRDefault="00E408D4" w:rsidP="009C2102">
      <w:pPr>
        <w:pStyle w:val="PargrafodaLista"/>
        <w:numPr>
          <w:ilvl w:val="0"/>
          <w:numId w:val="35"/>
        </w:numPr>
        <w:rPr>
          <w:lang w:val="en-US"/>
        </w:rPr>
      </w:pPr>
      <w:r w:rsidRPr="00E408D4">
        <w:rPr>
          <w:u w:val="single"/>
          <w:lang w:val="en-US"/>
        </w:rPr>
        <w:t>Prediction</w:t>
      </w:r>
      <w:r>
        <w:rPr>
          <w:lang w:val="en-US"/>
        </w:rPr>
        <w:t xml:space="preserve"> – Classify an input based on the previous training. In this work, prediction is used to classify any new music and obtain an output, the corresponding music genre.</w:t>
      </w:r>
    </w:p>
    <w:p w14:paraId="6C4E562C" w14:textId="3EB7AFEA" w:rsidR="00E408D4" w:rsidRDefault="00E408D4" w:rsidP="009C2102">
      <w:pPr>
        <w:pStyle w:val="PargrafodaLista"/>
        <w:numPr>
          <w:ilvl w:val="0"/>
          <w:numId w:val="35"/>
        </w:numPr>
        <w:rPr>
          <w:lang w:val="en-US"/>
        </w:rPr>
      </w:pPr>
      <w:r w:rsidRPr="00E408D4">
        <w:rPr>
          <w:u w:val="single"/>
          <w:lang w:val="en-US"/>
        </w:rPr>
        <w:t>Infrastructure</w:t>
      </w:r>
      <w:r>
        <w:rPr>
          <w:lang w:val="en-US"/>
        </w:rPr>
        <w:t xml:space="preserve"> – The underlying hardware required to run the solution. This might be achieved by using proprietary hardware or using cloud providers.</w:t>
      </w:r>
    </w:p>
    <w:p w14:paraId="27E48B09" w14:textId="77777777" w:rsidR="00E408D4" w:rsidRPr="00E408D4" w:rsidRDefault="00E408D4" w:rsidP="00E408D4">
      <w:pPr>
        <w:ind w:left="360"/>
        <w:rPr>
          <w:lang w:val="en-US"/>
        </w:rPr>
      </w:pPr>
    </w:p>
    <w:p w14:paraId="4C6B19CB" w14:textId="77777777" w:rsidR="00A31F44" w:rsidRDefault="00A31F44" w:rsidP="00A31F44">
      <w:pPr>
        <w:keepNext/>
        <w:jc w:val="center"/>
      </w:pPr>
      <w:r>
        <w:rPr>
          <w:noProof/>
          <w:lang w:val="en-US"/>
        </w:rPr>
        <w:lastRenderedPageBreak/>
        <w:drawing>
          <wp:inline distT="0" distB="0" distL="0" distR="0" wp14:anchorId="66A4BC94" wp14:editId="4FB10BB5">
            <wp:extent cx="4464279" cy="5023108"/>
            <wp:effectExtent l="0" t="0" r="0" b="635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4464279" cy="5023108"/>
                    </a:xfrm>
                    <a:prstGeom prst="rect">
                      <a:avLst/>
                    </a:prstGeom>
                  </pic:spPr>
                </pic:pic>
              </a:graphicData>
            </a:graphic>
          </wp:inline>
        </w:drawing>
      </w:r>
    </w:p>
    <w:p w14:paraId="3C19ADFE" w14:textId="36557050" w:rsidR="00A31F44" w:rsidRPr="00A31F44" w:rsidRDefault="00A31F44" w:rsidP="00A31F44">
      <w:pPr>
        <w:pStyle w:val="Legenda"/>
        <w:rPr>
          <w:lang w:val="en-US"/>
        </w:rPr>
      </w:pPr>
      <w:r>
        <w:t xml:space="preserve">Figure </w:t>
      </w:r>
      <w:r>
        <w:fldChar w:fldCharType="begin"/>
      </w:r>
      <w:r>
        <w:instrText xml:space="preserve"> SEQ Figure \* ARABIC </w:instrText>
      </w:r>
      <w:r>
        <w:fldChar w:fldCharType="separate"/>
      </w:r>
      <w:r w:rsidR="00BD061A">
        <w:rPr>
          <w:noProof/>
        </w:rPr>
        <w:t>5</w:t>
      </w:r>
      <w:r>
        <w:fldChar w:fldCharType="end"/>
      </w:r>
      <w:r>
        <w:t xml:space="preserve"> - Basic Machine Learning System Architecture</w:t>
      </w:r>
    </w:p>
    <w:p w14:paraId="6ACB59AC" w14:textId="1A2E2CA5" w:rsidR="00E408D4" w:rsidRDefault="004614AE" w:rsidP="00E408D4">
      <w:pPr>
        <w:pStyle w:val="Ttulo3"/>
        <w:rPr>
          <w:lang w:val="en-US"/>
        </w:rPr>
      </w:pPr>
      <w:r w:rsidRPr="00E408D4">
        <w:rPr>
          <w:lang w:val="en-US"/>
        </w:rPr>
        <w:t>Benefits</w:t>
      </w:r>
      <w:r w:rsidR="00E408D4" w:rsidRPr="00E408D4">
        <w:rPr>
          <w:lang w:val="en-US"/>
        </w:rPr>
        <w:t xml:space="preserve"> and common use c</w:t>
      </w:r>
      <w:r w:rsidR="00E408D4">
        <w:rPr>
          <w:lang w:val="en-US"/>
        </w:rPr>
        <w:t>ases</w:t>
      </w:r>
    </w:p>
    <w:p w14:paraId="787367EA" w14:textId="38EB87B2" w:rsidR="001C600C" w:rsidRDefault="001C600C" w:rsidP="001C600C">
      <w:pPr>
        <w:rPr>
          <w:lang w:val="en-US"/>
        </w:rPr>
      </w:pPr>
      <w:r>
        <w:rPr>
          <w:lang w:val="en-US"/>
        </w:rPr>
        <w:t>Machine learning gained attention in recent years because it brings benefits to past solutions to solve the same problems.</w:t>
      </w:r>
    </w:p>
    <w:p w14:paraId="3EC17B66" w14:textId="17FD8274" w:rsidR="001C600C" w:rsidRDefault="001C600C" w:rsidP="001C600C">
      <w:pPr>
        <w:rPr>
          <w:lang w:val="en-US"/>
        </w:rPr>
      </w:pPr>
      <w:r>
        <w:rPr>
          <w:lang w:val="en-US"/>
        </w:rPr>
        <w:t xml:space="preserve">It is </w:t>
      </w:r>
      <w:proofErr w:type="gramStart"/>
      <w:r>
        <w:rPr>
          <w:lang w:val="en-US"/>
        </w:rPr>
        <w:t>a fairly accepted</w:t>
      </w:r>
      <w:proofErr w:type="gramEnd"/>
      <w:r>
        <w:rPr>
          <w:lang w:val="en-US"/>
        </w:rPr>
        <w:t xml:space="preserve"> statement that machine learning is capable of performing some tasks better than humans, and that is the single reason why there is an increased interest in building solutions </w:t>
      </w:r>
      <w:r w:rsidR="00E8243A">
        <w:rPr>
          <w:lang w:val="en-US"/>
        </w:rPr>
        <w:t>from this subfield of computer science.</w:t>
      </w:r>
    </w:p>
    <w:p w14:paraId="7382645E" w14:textId="57B9BA51" w:rsidR="00E8243A" w:rsidRDefault="00E8243A" w:rsidP="001C600C">
      <w:pPr>
        <w:rPr>
          <w:lang w:val="en-US"/>
        </w:rPr>
      </w:pPr>
      <w:r>
        <w:rPr>
          <w:lang w:val="en-US"/>
        </w:rPr>
        <w:t>Some common use cases are spam detection, real time business decision making, creation of financial models, stock market prediction, amongst others (</w:t>
      </w:r>
      <w:r w:rsidRPr="00E8243A">
        <w:rPr>
          <w:lang w:val="en-US"/>
        </w:rPr>
        <w:t>Nikhil Gupta, 2017</w:t>
      </w:r>
      <w:r>
        <w:rPr>
          <w:lang w:val="en-US"/>
        </w:rPr>
        <w:t>).</w:t>
      </w:r>
    </w:p>
    <w:p w14:paraId="0B2DA18D" w14:textId="6832E4CA" w:rsidR="00E8243A" w:rsidRDefault="00E8243A" w:rsidP="001C600C">
      <w:pPr>
        <w:rPr>
          <w:lang w:val="en-US"/>
        </w:rPr>
      </w:pPr>
      <w:r>
        <w:rPr>
          <w:lang w:val="en-US"/>
        </w:rPr>
        <w:t>In recent years, music genre classification has also been a major target of study, with some studies reporting 68% of accuracy (Leland Roberts, 2020).</w:t>
      </w:r>
    </w:p>
    <w:p w14:paraId="03801265" w14:textId="11A1AE07" w:rsidR="00E8243A" w:rsidRPr="001C600C" w:rsidRDefault="00E8243A" w:rsidP="001C600C">
      <w:pPr>
        <w:rPr>
          <w:lang w:val="en-US"/>
        </w:rPr>
      </w:pPr>
      <w:r>
        <w:rPr>
          <w:lang w:val="en-US"/>
        </w:rPr>
        <w:lastRenderedPageBreak/>
        <w:t xml:space="preserve">Chapter 4 focus on providing more case studies related to the </w:t>
      </w:r>
      <w:proofErr w:type="gramStart"/>
      <w:r>
        <w:rPr>
          <w:lang w:val="en-US"/>
        </w:rPr>
        <w:t>current status</w:t>
      </w:r>
      <w:proofErr w:type="gramEnd"/>
      <w:r>
        <w:rPr>
          <w:lang w:val="en-US"/>
        </w:rPr>
        <w:t xml:space="preserve"> of music genre classification.</w:t>
      </w:r>
    </w:p>
    <w:p w14:paraId="3FCE5698" w14:textId="029E065B" w:rsidR="004614AE" w:rsidRDefault="004614AE" w:rsidP="004614AE">
      <w:pPr>
        <w:pStyle w:val="Ttulo3"/>
        <w:rPr>
          <w:lang w:val="pt-PT"/>
        </w:rPr>
      </w:pPr>
      <w:r>
        <w:rPr>
          <w:lang w:val="pt-PT"/>
        </w:rPr>
        <w:t>Attention points</w:t>
      </w:r>
    </w:p>
    <w:p w14:paraId="7EDA3AA6" w14:textId="3C936B27" w:rsidR="00E8243A" w:rsidRDefault="00E8243A" w:rsidP="00E8243A">
      <w:pPr>
        <w:rPr>
          <w:lang w:val="en-US"/>
        </w:rPr>
      </w:pPr>
      <w:r w:rsidRPr="00E8243A">
        <w:rPr>
          <w:lang w:val="en-US"/>
        </w:rPr>
        <w:t>Despite growing usage of m</w:t>
      </w:r>
      <w:r>
        <w:rPr>
          <w:lang w:val="en-US"/>
        </w:rPr>
        <w:t>achine learning related technologies, one big attention point to have in consideration is related to Data Generation.</w:t>
      </w:r>
    </w:p>
    <w:p w14:paraId="7E8286D0" w14:textId="789D31DE" w:rsidR="00E8243A" w:rsidRDefault="00E8243A" w:rsidP="00E8243A">
      <w:pPr>
        <w:rPr>
          <w:lang w:val="en-US"/>
        </w:rPr>
      </w:pPr>
      <w:proofErr w:type="gramStart"/>
      <w:r>
        <w:rPr>
          <w:lang w:val="en-US"/>
        </w:rPr>
        <w:t>In order for</w:t>
      </w:r>
      <w:proofErr w:type="gramEnd"/>
      <w:r>
        <w:rPr>
          <w:lang w:val="en-US"/>
        </w:rPr>
        <w:t xml:space="preserve"> a model to work correctly and achieve desirable results, the collection of good data to perform the task is an imperative step to achieve in first place.</w:t>
      </w:r>
    </w:p>
    <w:p w14:paraId="31A99605" w14:textId="6548078B" w:rsidR="00E8243A" w:rsidRDefault="00E8243A" w:rsidP="00E8243A">
      <w:pPr>
        <w:rPr>
          <w:lang w:val="en-US"/>
        </w:rPr>
      </w:pPr>
      <w:r>
        <w:rPr>
          <w:lang w:val="en-US"/>
        </w:rPr>
        <w:t xml:space="preserve">Without a good training </w:t>
      </w:r>
      <w:proofErr w:type="gramStart"/>
      <w:r>
        <w:rPr>
          <w:lang w:val="en-US"/>
        </w:rPr>
        <w:t>dataset</w:t>
      </w:r>
      <w:proofErr w:type="gramEnd"/>
      <w:r>
        <w:rPr>
          <w:lang w:val="en-US"/>
        </w:rPr>
        <w:t xml:space="preserve"> the work is compromised from the beginning.</w:t>
      </w:r>
    </w:p>
    <w:p w14:paraId="3F9C2BC5" w14:textId="2904E891" w:rsidR="00E8243A" w:rsidRPr="00E8243A" w:rsidRDefault="00E8243A" w:rsidP="00E8243A">
      <w:pPr>
        <w:rPr>
          <w:lang w:val="en-US"/>
        </w:rPr>
      </w:pPr>
      <w:r>
        <w:rPr>
          <w:lang w:val="en-US"/>
        </w:rPr>
        <w:t>For this work, several dataset</w:t>
      </w:r>
      <w:r w:rsidR="00F16197">
        <w:rPr>
          <w:lang w:val="en-US"/>
        </w:rPr>
        <w:t>s</w:t>
      </w:r>
      <w:r>
        <w:rPr>
          <w:lang w:val="en-US"/>
        </w:rPr>
        <w:t xml:space="preserve"> are considered. </w:t>
      </w:r>
      <w:r w:rsidR="00463876">
        <w:rPr>
          <w:lang w:val="en-US"/>
        </w:rPr>
        <w:t xml:space="preserve">The GTZAN and A Million Song datasets are amongst the possibilities to be used as Data Generation and Data Collection steps of the machine learning system pipeline. Chapter 5 provides details about the design of the solution, and Chapter 7 focus on the solution. </w:t>
      </w:r>
    </w:p>
    <w:p w14:paraId="718060C9" w14:textId="02A81D78" w:rsidR="008516C8" w:rsidRDefault="004614AE" w:rsidP="008516C8">
      <w:pPr>
        <w:pStyle w:val="Ttulo2"/>
        <w:rPr>
          <w:lang w:val="pt-PT"/>
        </w:rPr>
      </w:pPr>
      <w:r>
        <w:rPr>
          <w:lang w:val="pt-PT"/>
        </w:rPr>
        <w:t>Deep Learning</w:t>
      </w:r>
    </w:p>
    <w:p w14:paraId="067F2CD6" w14:textId="48EFEA9A" w:rsidR="00F16197" w:rsidRDefault="00F16197" w:rsidP="00F16197">
      <w:pPr>
        <w:rPr>
          <w:lang w:val="en-US"/>
        </w:rPr>
      </w:pPr>
      <w:r w:rsidRPr="00F16197">
        <w:rPr>
          <w:lang w:val="en-US"/>
        </w:rPr>
        <w:t>Deep learning is a s</w:t>
      </w:r>
      <w:r>
        <w:rPr>
          <w:lang w:val="en-US"/>
        </w:rPr>
        <w:t>ubtype of Machine Learning</w:t>
      </w:r>
      <w:r w:rsidR="00BD061A">
        <w:rPr>
          <w:lang w:val="en-US"/>
        </w:rPr>
        <w:t xml:space="preserve"> </w:t>
      </w:r>
      <w:r>
        <w:rPr>
          <w:lang w:val="en-US"/>
        </w:rPr>
        <w:t xml:space="preserve">and is inspired in the structure of the human brain. Deep learning algorithms attempt </w:t>
      </w:r>
      <w:r w:rsidR="00BD061A">
        <w:rPr>
          <w:lang w:val="en-US"/>
        </w:rPr>
        <w:t>to mimic similar conclusions as humans would by continually analyzing data with a given logical structure (</w:t>
      </w:r>
      <w:r w:rsidR="00BD061A" w:rsidRPr="00BD061A">
        <w:rPr>
          <w:lang w:val="en-US"/>
        </w:rPr>
        <w:t xml:space="preserve">Artem </w:t>
      </w:r>
      <w:proofErr w:type="spellStart"/>
      <w:r w:rsidR="00BD061A" w:rsidRPr="00BD061A">
        <w:rPr>
          <w:lang w:val="en-US"/>
        </w:rPr>
        <w:t>Oppermann</w:t>
      </w:r>
      <w:proofErr w:type="spellEnd"/>
      <w:r w:rsidR="00BD061A" w:rsidRPr="00BD061A">
        <w:rPr>
          <w:lang w:val="en-US"/>
        </w:rPr>
        <w:t>, 2019</w:t>
      </w:r>
      <w:r w:rsidR="00BD061A">
        <w:rPr>
          <w:lang w:val="en-US"/>
        </w:rPr>
        <w:t xml:space="preserve">). </w:t>
      </w:r>
    </w:p>
    <w:p w14:paraId="3707E4B2" w14:textId="7304E708" w:rsidR="00BD061A" w:rsidRDefault="00BD061A" w:rsidP="00F16197">
      <w:pPr>
        <w:rPr>
          <w:lang w:val="en-US"/>
        </w:rPr>
      </w:pPr>
      <w:r>
        <w:rPr>
          <w:lang w:val="en-US"/>
        </w:rPr>
        <w:t>The above behavior is achieved by using a multi-layered structure of algorithms typically called neural networks.</w:t>
      </w:r>
    </w:p>
    <w:p w14:paraId="1E202168" w14:textId="11903C75" w:rsidR="00BD061A" w:rsidRDefault="00BD061A" w:rsidP="00F16197">
      <w:pPr>
        <w:rPr>
          <w:lang w:val="en-US"/>
        </w:rPr>
      </w:pPr>
      <w:r>
        <w:rPr>
          <w:lang w:val="en-US"/>
        </w:rPr>
        <w:t xml:space="preserve">A neural network owes its name to the comparison of a human brain. Just as the brain identify patterns and classifies different types on information based on what is capable of process, neural networks can be taught to perform the same task given a pre-determined set of data (Artem </w:t>
      </w:r>
      <w:proofErr w:type="spellStart"/>
      <w:r>
        <w:rPr>
          <w:lang w:val="en-US"/>
        </w:rPr>
        <w:t>Oppermann</w:t>
      </w:r>
      <w:proofErr w:type="spellEnd"/>
      <w:r>
        <w:rPr>
          <w:lang w:val="en-US"/>
        </w:rPr>
        <w:t>, 2019).</w:t>
      </w:r>
      <w:r>
        <w:rPr>
          <w:lang w:val="en-US"/>
        </w:rPr>
        <w:br/>
        <w:t xml:space="preserve">Figure 6 represents a typical neural network used in deep learning algorithms. </w:t>
      </w:r>
      <w:r w:rsidR="00AA779D">
        <w:rPr>
          <w:lang w:val="en-US"/>
        </w:rPr>
        <w:t xml:space="preserve">X </w:t>
      </w:r>
      <w:proofErr w:type="gramStart"/>
      <w:r w:rsidR="00AA779D">
        <w:rPr>
          <w:lang w:val="en-US"/>
        </w:rPr>
        <w:t>vector</w:t>
      </w:r>
      <w:proofErr w:type="gramEnd"/>
      <w:r w:rsidR="00AA779D">
        <w:rPr>
          <w:lang w:val="en-US"/>
        </w:rPr>
        <w:t xml:space="preserve"> represent the input, and Y vector represent the outputs.</w:t>
      </w:r>
    </w:p>
    <w:p w14:paraId="656C1A7C" w14:textId="1473C035" w:rsidR="00AA779D" w:rsidRDefault="00AA779D" w:rsidP="00F16197">
      <w:pPr>
        <w:rPr>
          <w:lang w:val="en-US"/>
        </w:rPr>
      </w:pPr>
      <w:r>
        <w:rPr>
          <w:lang w:val="en-US"/>
        </w:rPr>
        <w:t>W1, W2, W3 and W4 represent the weights associated within each layer, which are thereby represented by H1 Vector, H2 Vector and H3 Vector.</w:t>
      </w:r>
    </w:p>
    <w:p w14:paraId="3F9E4F01" w14:textId="77777777" w:rsidR="00BD061A" w:rsidRDefault="00BD061A" w:rsidP="00BD061A">
      <w:pPr>
        <w:keepNext/>
        <w:jc w:val="center"/>
      </w:pPr>
      <w:r>
        <w:rPr>
          <w:noProof/>
          <w:lang w:val="en-US"/>
        </w:rPr>
        <w:lastRenderedPageBreak/>
        <w:drawing>
          <wp:inline distT="0" distB="0" distL="0" distR="0" wp14:anchorId="5767B5F1" wp14:editId="5735DAC8">
            <wp:extent cx="5363845" cy="2186940"/>
            <wp:effectExtent l="0" t="0" r="8255" b="381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363845" cy="2186940"/>
                    </a:xfrm>
                    <a:prstGeom prst="rect">
                      <a:avLst/>
                    </a:prstGeom>
                  </pic:spPr>
                </pic:pic>
              </a:graphicData>
            </a:graphic>
          </wp:inline>
        </w:drawing>
      </w:r>
    </w:p>
    <w:p w14:paraId="51F42A8A" w14:textId="37A18001" w:rsidR="00BD061A" w:rsidRDefault="00BD061A" w:rsidP="00BD061A">
      <w:pPr>
        <w:pStyle w:val="Legenda"/>
      </w:pPr>
      <w:r>
        <w:t xml:space="preserve">Figure </w:t>
      </w:r>
      <w:r>
        <w:fldChar w:fldCharType="begin"/>
      </w:r>
      <w:r>
        <w:instrText xml:space="preserve"> SEQ Figure \* ARABIC </w:instrText>
      </w:r>
      <w:r>
        <w:fldChar w:fldCharType="separate"/>
      </w:r>
      <w:r>
        <w:rPr>
          <w:noProof/>
        </w:rPr>
        <w:t>6</w:t>
      </w:r>
      <w:r>
        <w:fldChar w:fldCharType="end"/>
      </w:r>
      <w:r>
        <w:t xml:space="preserve"> - Typical architecture of an artificial neural network</w:t>
      </w:r>
    </w:p>
    <w:p w14:paraId="49B87C88" w14:textId="458E42E6" w:rsidR="00AA779D" w:rsidRDefault="00AA779D" w:rsidP="00AA779D">
      <w:pPr>
        <w:rPr>
          <w:lang w:val="en-US"/>
        </w:rPr>
      </w:pPr>
    </w:p>
    <w:p w14:paraId="7DA9550E" w14:textId="43A8830A" w:rsidR="00AA779D" w:rsidRPr="00335EB4" w:rsidRDefault="00AA779D" w:rsidP="00AA779D">
      <w:pPr>
        <w:rPr>
          <w:b/>
          <w:bCs/>
          <w:lang w:val="en-US"/>
        </w:rPr>
      </w:pPr>
      <w:r w:rsidRPr="00335EB4">
        <w:rPr>
          <w:b/>
          <w:bCs/>
          <w:lang w:val="en-US"/>
        </w:rPr>
        <w:t>Feature Extraction</w:t>
      </w:r>
    </w:p>
    <w:p w14:paraId="32B7DCBB" w14:textId="43B272A8" w:rsidR="00335EB4" w:rsidRDefault="00335EB4" w:rsidP="00AA779D">
      <w:pPr>
        <w:rPr>
          <w:lang w:val="en-US"/>
        </w:rPr>
      </w:pPr>
      <w:r>
        <w:rPr>
          <w:lang w:val="en-US"/>
        </w:rPr>
        <w:t>A common machine learning algorithm requires manual feature extraction.</w:t>
      </w:r>
    </w:p>
    <w:p w14:paraId="2FE5742B" w14:textId="3BF60381" w:rsidR="00335EB4" w:rsidRDefault="00335EB4" w:rsidP="00AA779D">
      <w:pPr>
        <w:rPr>
          <w:lang w:val="en-US"/>
        </w:rPr>
      </w:pPr>
      <w:r>
        <w:rPr>
          <w:lang w:val="en-US"/>
        </w:rPr>
        <w:t>Feature extraction is a term used to represent a pre-processing step that is required to be done manually to raw data so that later a machine learning algorithm can perform classification or regression tasks on the pre-processed data.</w:t>
      </w:r>
    </w:p>
    <w:p w14:paraId="67F132BE" w14:textId="3C399D56" w:rsidR="00335EB4" w:rsidRDefault="00335EB4" w:rsidP="00AA779D">
      <w:pPr>
        <w:rPr>
          <w:lang w:val="en-US"/>
        </w:rPr>
      </w:pPr>
      <w:r>
        <w:rPr>
          <w:lang w:val="en-US"/>
        </w:rPr>
        <w:t xml:space="preserve">Feature extraction is usually quite complex and requires detailed knowledge of the problem domain. This pre-processing layer should be adapted and refined several times before achieving optimal results </w:t>
      </w:r>
      <w:r w:rsidRPr="00335EB4">
        <w:rPr>
          <w:lang w:val="en-US"/>
        </w:rPr>
        <w:t>(Pier Ippolito, 2019)</w:t>
      </w:r>
      <w:r>
        <w:rPr>
          <w:lang w:val="en-US"/>
        </w:rPr>
        <w:t>.</w:t>
      </w:r>
    </w:p>
    <w:p w14:paraId="0955ADBC" w14:textId="3F4453BB" w:rsidR="00335EB4" w:rsidRDefault="00335EB4" w:rsidP="00AA779D">
      <w:pPr>
        <w:rPr>
          <w:lang w:val="en-US"/>
        </w:rPr>
      </w:pPr>
      <w:r>
        <w:rPr>
          <w:lang w:val="en-US"/>
        </w:rPr>
        <w:t>This is the big differentiation of deep learning and neural networks. With neural networks, the Feature Extraction step is not required. The neural networks layers implicitly learn how to process the raw data.</w:t>
      </w:r>
    </w:p>
    <w:p w14:paraId="5CC52BB7" w14:textId="77777777" w:rsidR="009E30BA" w:rsidRDefault="00335EB4" w:rsidP="00AA779D">
      <w:pPr>
        <w:rPr>
          <w:lang w:val="en-US"/>
        </w:rPr>
      </w:pPr>
      <w:r>
        <w:rPr>
          <w:lang w:val="en-US"/>
        </w:rPr>
        <w:t xml:space="preserve">This statement can be easily explained with an example. A machine learning model that intends to classify if a given image represent a car or do not represent a car, feature extraction should be done manually. That is, the different features of a car, such as size, wheels, mirrors, colors should be extracted and feed into the algorithm as input data. On the other hand, with neural networks, the feature extraction step described becomes irrelevant, </w:t>
      </w:r>
      <w:r w:rsidR="009E30BA">
        <w:rPr>
          <w:lang w:val="en-US"/>
        </w:rPr>
        <w:t>as the model recognizes unique features from the given input and makes correct predictions from there.</w:t>
      </w:r>
    </w:p>
    <w:p w14:paraId="4C37EB81" w14:textId="77777777" w:rsidR="009E30BA" w:rsidRDefault="009E30BA" w:rsidP="00AA779D">
      <w:pPr>
        <w:rPr>
          <w:lang w:val="en-US"/>
        </w:rPr>
      </w:pPr>
      <w:r>
        <w:rPr>
          <w:lang w:val="en-US"/>
        </w:rPr>
        <w:t xml:space="preserve">At this time of writing od this document, there are several identified neural network architectures that are accepted by the community as good enough to solve </w:t>
      </w:r>
      <w:proofErr w:type="gramStart"/>
      <w:r>
        <w:rPr>
          <w:lang w:val="en-US"/>
        </w:rPr>
        <w:t>the majority of</w:t>
      </w:r>
      <w:proofErr w:type="gramEnd"/>
      <w:r>
        <w:rPr>
          <w:lang w:val="en-US"/>
        </w:rPr>
        <w:t xml:space="preserve"> the problems by reusing and adapting the accepted neural network architectures.</w:t>
      </w:r>
    </w:p>
    <w:p w14:paraId="3B4D0281" w14:textId="1401FE6D" w:rsidR="00335EB4" w:rsidRPr="00AA779D" w:rsidRDefault="009E30BA" w:rsidP="00AA779D">
      <w:pPr>
        <w:rPr>
          <w:lang w:val="en-US"/>
        </w:rPr>
      </w:pPr>
      <w:r>
        <w:rPr>
          <w:lang w:val="en-US"/>
        </w:rPr>
        <w:t>Like any good software development practice, to develop a good deep learning system, a good architecture should be applied. The next section goes through the most common neural network architectures.</w:t>
      </w:r>
      <w:r w:rsidR="00335EB4">
        <w:rPr>
          <w:lang w:val="en-US"/>
        </w:rPr>
        <w:t xml:space="preserve"> </w:t>
      </w:r>
    </w:p>
    <w:p w14:paraId="623B53B5" w14:textId="2B8A6182" w:rsidR="004614AE" w:rsidRDefault="004614AE" w:rsidP="004614AE">
      <w:pPr>
        <w:pStyle w:val="Ttulo3"/>
        <w:rPr>
          <w:lang w:val="pt-PT"/>
        </w:rPr>
      </w:pPr>
      <w:r>
        <w:rPr>
          <w:lang w:val="pt-PT"/>
        </w:rPr>
        <w:lastRenderedPageBreak/>
        <w:t>Architecture</w:t>
      </w:r>
    </w:p>
    <w:p w14:paraId="76CB7DC2" w14:textId="336DBAE0" w:rsidR="009E30BA" w:rsidRDefault="009E30BA" w:rsidP="009E30BA">
      <w:pPr>
        <w:rPr>
          <w:lang w:val="en-US"/>
        </w:rPr>
      </w:pPr>
      <w:r w:rsidRPr="009E30BA">
        <w:rPr>
          <w:lang w:val="en-US"/>
        </w:rPr>
        <w:t>In this section, the m</w:t>
      </w:r>
      <w:r>
        <w:rPr>
          <w:lang w:val="en-US"/>
        </w:rPr>
        <w:t xml:space="preserve">ost common used neural networks are described. After this </w:t>
      </w:r>
      <w:proofErr w:type="gramStart"/>
      <w:r>
        <w:rPr>
          <w:lang w:val="en-US"/>
        </w:rPr>
        <w:t>section</w:t>
      </w:r>
      <w:proofErr w:type="gramEnd"/>
      <w:r>
        <w:rPr>
          <w:lang w:val="en-US"/>
        </w:rPr>
        <w:t xml:space="preserve"> the reader should be familiar with deep learning architectures and identify the structure used in the project, </w:t>
      </w:r>
      <w:r w:rsidR="009C380E">
        <w:rPr>
          <w:lang w:val="en-US"/>
        </w:rPr>
        <w:t>described from Chapter 5 onwards.</w:t>
      </w:r>
    </w:p>
    <w:p w14:paraId="13A6F9EC" w14:textId="677F412A" w:rsidR="009C380E" w:rsidRPr="009C380E" w:rsidRDefault="009C380E" w:rsidP="009E30BA">
      <w:pPr>
        <w:rPr>
          <w:b/>
          <w:bCs/>
          <w:lang w:val="en-US"/>
        </w:rPr>
      </w:pPr>
      <w:proofErr w:type="spellStart"/>
      <w:r w:rsidRPr="009C380E">
        <w:rPr>
          <w:b/>
          <w:bCs/>
          <w:lang w:val="en-US"/>
        </w:rPr>
        <w:t>Perceptrons</w:t>
      </w:r>
      <w:proofErr w:type="spellEnd"/>
    </w:p>
    <w:p w14:paraId="17F3C698" w14:textId="4ED73532" w:rsidR="009C380E" w:rsidRDefault="009C380E" w:rsidP="009E30BA">
      <w:pPr>
        <w:rPr>
          <w:lang w:val="en-US"/>
        </w:rPr>
      </w:pPr>
      <w:proofErr w:type="spellStart"/>
      <w:r>
        <w:rPr>
          <w:lang w:val="en-US"/>
        </w:rPr>
        <w:t>Perceptons</w:t>
      </w:r>
      <w:proofErr w:type="spellEnd"/>
      <w:r>
        <w:rPr>
          <w:lang w:val="en-US"/>
        </w:rPr>
        <w:t xml:space="preserve"> are considered the first generation of neural networks. </w:t>
      </w:r>
    </w:p>
    <w:p w14:paraId="31209256" w14:textId="2CF6A331" w:rsidR="009C380E" w:rsidRDefault="009C380E" w:rsidP="009E30BA">
      <w:pPr>
        <w:rPr>
          <w:lang w:val="en-US"/>
        </w:rPr>
      </w:pPr>
      <w:r>
        <w:rPr>
          <w:lang w:val="en-US"/>
        </w:rPr>
        <w:t>This neural network uses feed-forward propagation, and the error is back propagated.</w:t>
      </w:r>
    </w:p>
    <w:p w14:paraId="0CDF5B3C" w14:textId="073DE47E" w:rsidR="009C380E" w:rsidRDefault="009C380E" w:rsidP="009E30BA">
      <w:pPr>
        <w:rPr>
          <w:lang w:val="en-US"/>
        </w:rPr>
      </w:pPr>
      <w:r>
        <w:rPr>
          <w:lang w:val="en-US"/>
        </w:rPr>
        <w:t xml:space="preserve">A limitation of </w:t>
      </w:r>
      <w:proofErr w:type="spellStart"/>
      <w:r>
        <w:rPr>
          <w:lang w:val="en-US"/>
        </w:rPr>
        <w:t>perceptrons</w:t>
      </w:r>
      <w:proofErr w:type="spellEnd"/>
      <w:r>
        <w:rPr>
          <w:lang w:val="en-US"/>
        </w:rPr>
        <w:t xml:space="preserve"> is the fact that all features are identified from the beginning, manually. A new requirement change in the feature set requires total rearrangement of the first neural network layer, which is time consuming and not practical. It is usually associated with machine learning only problems, not commonly associated with deep learning techniques.</w:t>
      </w:r>
    </w:p>
    <w:p w14:paraId="6C735BFC" w14:textId="05E34AF5" w:rsidR="009C380E" w:rsidRPr="00344AEE" w:rsidRDefault="009C380E" w:rsidP="009E30BA">
      <w:pPr>
        <w:rPr>
          <w:b/>
          <w:bCs/>
          <w:lang w:val="en-US"/>
        </w:rPr>
      </w:pPr>
      <w:r w:rsidRPr="00344AEE">
        <w:rPr>
          <w:b/>
          <w:bCs/>
          <w:lang w:val="en-US"/>
        </w:rPr>
        <w:t>Convolutional Neural Networks</w:t>
      </w:r>
    </w:p>
    <w:p w14:paraId="7BBF4C8D" w14:textId="4AEE63B1" w:rsidR="009C380E" w:rsidRDefault="009C380E" w:rsidP="009E30BA">
      <w:pPr>
        <w:rPr>
          <w:lang w:val="en-US"/>
        </w:rPr>
      </w:pPr>
      <w:r>
        <w:rPr>
          <w:lang w:val="en-US"/>
        </w:rPr>
        <w:t xml:space="preserve">Convolutional Neural Networks distinguishes from </w:t>
      </w:r>
      <w:proofErr w:type="spellStart"/>
      <w:r>
        <w:rPr>
          <w:lang w:val="en-US"/>
        </w:rPr>
        <w:t>perceptrons</w:t>
      </w:r>
      <w:proofErr w:type="spellEnd"/>
      <w:r>
        <w:rPr>
          <w:lang w:val="en-US"/>
        </w:rPr>
        <w:t xml:space="preserve"> since they use unsupervised learning to classify data. </w:t>
      </w:r>
      <w:r w:rsidR="00344AEE">
        <w:rPr>
          <w:lang w:val="en-US"/>
        </w:rPr>
        <w:t>These networks are primarily used for image and audio processing.</w:t>
      </w:r>
    </w:p>
    <w:p w14:paraId="36736B26" w14:textId="67F3C479" w:rsidR="00344AEE" w:rsidRDefault="00344AEE" w:rsidP="009E30BA">
      <w:pPr>
        <w:rPr>
          <w:lang w:val="en-US"/>
        </w:rPr>
      </w:pPr>
      <w:r>
        <w:rPr>
          <w:lang w:val="en-US"/>
        </w:rPr>
        <w:t xml:space="preserve">They work by given an input, several convolutional layers are applied and perform feature extraction. Feature extraction is possible by transforming the initial image into different images based on similar aspects that the network </w:t>
      </w:r>
      <w:proofErr w:type="gramStart"/>
      <w:r>
        <w:rPr>
          <w:lang w:val="en-US"/>
        </w:rPr>
        <w:t>identify</w:t>
      </w:r>
      <w:proofErr w:type="gramEnd"/>
      <w:r>
        <w:rPr>
          <w:lang w:val="en-US"/>
        </w:rPr>
        <w:t xml:space="preserve"> as a feature. That is the definition of </w:t>
      </w:r>
      <w:r w:rsidR="000607E0">
        <w:rPr>
          <w:lang w:val="en-US"/>
        </w:rPr>
        <w:t xml:space="preserve">a </w:t>
      </w:r>
      <w:r>
        <w:rPr>
          <w:lang w:val="en-US"/>
        </w:rPr>
        <w:t>convolution.</w:t>
      </w:r>
    </w:p>
    <w:p w14:paraId="0C9635CF" w14:textId="3582BA7E" w:rsidR="00344AEE" w:rsidRDefault="00344AEE" w:rsidP="009E30BA">
      <w:pPr>
        <w:rPr>
          <w:lang w:val="en-US"/>
        </w:rPr>
      </w:pPr>
      <w:r w:rsidRPr="00344AEE">
        <w:rPr>
          <w:lang w:val="en-US"/>
        </w:rPr>
        <w:t xml:space="preserve">A </w:t>
      </w:r>
      <w:r>
        <w:rPr>
          <w:lang w:val="en-US"/>
        </w:rPr>
        <w:t>Convolutional Neural Network</w:t>
      </w:r>
      <w:r w:rsidRPr="00344AEE">
        <w:rPr>
          <w:lang w:val="en-US"/>
        </w:rPr>
        <w:t xml:space="preserve"> </w:t>
      </w:r>
      <w:proofErr w:type="gramStart"/>
      <w:r w:rsidRPr="00344AEE">
        <w:rPr>
          <w:lang w:val="en-US"/>
        </w:rPr>
        <w:t>is able to</w:t>
      </w:r>
      <w:proofErr w:type="gramEnd"/>
      <w:r w:rsidRPr="00344AEE">
        <w:rPr>
          <w:lang w:val="en-US"/>
        </w:rPr>
        <w:t xml:space="preserve"> successfully capture the </w:t>
      </w:r>
      <w:r w:rsidR="000607E0">
        <w:rPr>
          <w:lang w:val="en-US"/>
        </w:rPr>
        <w:t>s</w:t>
      </w:r>
      <w:r w:rsidRPr="00344AEE">
        <w:rPr>
          <w:lang w:val="en-US"/>
        </w:rPr>
        <w:t xml:space="preserve">patial and </w:t>
      </w:r>
      <w:r w:rsidR="000607E0">
        <w:rPr>
          <w:lang w:val="en-US"/>
        </w:rPr>
        <w:t>t</w:t>
      </w:r>
      <w:r w:rsidRPr="00344AEE">
        <w:rPr>
          <w:lang w:val="en-US"/>
        </w:rPr>
        <w:t>emporal dependencies in an image through the application of relevant filters. The architecture performs a better fitting to the image dataset due to the reduction in the number of parameters involved and reusability of weights. In other words, the network can be trained to understand the sophistication of the image better.</w:t>
      </w:r>
      <w:r>
        <w:rPr>
          <w:lang w:val="en-US"/>
        </w:rPr>
        <w:t xml:space="preserve"> (Yann </w:t>
      </w:r>
      <w:proofErr w:type="spellStart"/>
      <w:r>
        <w:rPr>
          <w:lang w:val="en-US"/>
        </w:rPr>
        <w:t>LeCun</w:t>
      </w:r>
      <w:proofErr w:type="spellEnd"/>
      <w:r>
        <w:rPr>
          <w:lang w:val="en-US"/>
        </w:rPr>
        <w:t>, 1998).</w:t>
      </w:r>
    </w:p>
    <w:p w14:paraId="1FDE0E76" w14:textId="011B82E2" w:rsidR="00344AEE" w:rsidRPr="000607E0" w:rsidRDefault="000607E0" w:rsidP="009E30BA">
      <w:pPr>
        <w:rPr>
          <w:b/>
          <w:bCs/>
          <w:lang w:val="en-US"/>
        </w:rPr>
      </w:pPr>
      <w:r w:rsidRPr="000607E0">
        <w:rPr>
          <w:b/>
          <w:bCs/>
          <w:lang w:val="en-US"/>
        </w:rPr>
        <w:t>Recurrent Neural Networks</w:t>
      </w:r>
    </w:p>
    <w:p w14:paraId="1778D086" w14:textId="4258B1EA" w:rsidR="000607E0" w:rsidRDefault="000607E0" w:rsidP="009E30BA">
      <w:pPr>
        <w:rPr>
          <w:lang w:val="en-US"/>
        </w:rPr>
      </w:pPr>
      <w:r>
        <w:rPr>
          <w:lang w:val="en-US"/>
        </w:rPr>
        <w:t>A Recurrent Neural Network is a type of convolutional neural network which uses time series data. They are commonly used in natural language processing, speech recognition and image captioning problems (</w:t>
      </w:r>
      <w:r w:rsidRPr="000607E0">
        <w:rPr>
          <w:lang w:val="en-US"/>
        </w:rPr>
        <w:t>James Le, 2018</w:t>
      </w:r>
      <w:r>
        <w:rPr>
          <w:lang w:val="en-US"/>
        </w:rPr>
        <w:t xml:space="preserve">). </w:t>
      </w:r>
      <w:proofErr w:type="gramStart"/>
      <w:r>
        <w:rPr>
          <w:lang w:val="en-US"/>
        </w:rPr>
        <w:t>Similarly</w:t>
      </w:r>
      <w:proofErr w:type="gramEnd"/>
      <w:r>
        <w:rPr>
          <w:lang w:val="en-US"/>
        </w:rPr>
        <w:t xml:space="preserve"> to </w:t>
      </w:r>
      <w:proofErr w:type="spellStart"/>
      <w:r>
        <w:rPr>
          <w:lang w:val="en-US"/>
        </w:rPr>
        <w:t>Perceptrons</w:t>
      </w:r>
      <w:proofErr w:type="spellEnd"/>
      <w:r>
        <w:rPr>
          <w:lang w:val="en-US"/>
        </w:rPr>
        <w:t xml:space="preserve"> and Convolutional Neural Networks, RNN use datasets to learn.</w:t>
      </w:r>
    </w:p>
    <w:p w14:paraId="5FAE2689" w14:textId="7147AA70" w:rsidR="000607E0" w:rsidRDefault="000607E0" w:rsidP="009E30BA">
      <w:pPr>
        <w:rPr>
          <w:lang w:val="en-US"/>
        </w:rPr>
      </w:pPr>
      <w:r>
        <w:rPr>
          <w:lang w:val="en-US"/>
        </w:rPr>
        <w:t>The distinguish point of RNN is that they introduce the concept of memory, as they take information from prior inputs to influence the next sequence of inputs and outputs. While traditional deep neural networks assume that inputs and outputs are independent of each other, the output of recurrent neural networks depend on the prior elements within the sequence (IBM, 2020).</w:t>
      </w:r>
    </w:p>
    <w:p w14:paraId="65627190" w14:textId="0B78603A" w:rsidR="000607E0" w:rsidRPr="002E0BCF" w:rsidRDefault="000607E0" w:rsidP="009E30BA">
      <w:pPr>
        <w:rPr>
          <w:b/>
          <w:bCs/>
          <w:lang w:val="en-US"/>
        </w:rPr>
      </w:pPr>
      <w:r w:rsidRPr="002E0BCF">
        <w:rPr>
          <w:b/>
          <w:bCs/>
          <w:lang w:val="en-US"/>
        </w:rPr>
        <w:lastRenderedPageBreak/>
        <w:t>Long/Short Term Memory</w:t>
      </w:r>
    </w:p>
    <w:p w14:paraId="24103DA8" w14:textId="37285B3A" w:rsidR="000607E0" w:rsidRDefault="002E0BCF" w:rsidP="009E30BA">
      <w:pPr>
        <w:rPr>
          <w:lang w:val="en-US"/>
        </w:rPr>
      </w:pPr>
      <w:r>
        <w:rPr>
          <w:lang w:val="en-US"/>
        </w:rPr>
        <w:t>Long/Short Term Memory networks can be considered a specialized version of RNN’s, as they try to solve the memory vanishing problem of previous inputs. While RNN’s introduce the concept of memory, by influencing the next input sequence with weights from the previous analysis, with time and over iterations, that memory becomes irrelevant for newer inputs (</w:t>
      </w:r>
      <w:proofErr w:type="spellStart"/>
      <w:r>
        <w:rPr>
          <w:lang w:val="en-US"/>
        </w:rPr>
        <w:t>Hochreiter</w:t>
      </w:r>
      <w:proofErr w:type="spellEnd"/>
      <w:r>
        <w:rPr>
          <w:lang w:val="en-US"/>
        </w:rPr>
        <w:t xml:space="preserve"> &amp; </w:t>
      </w:r>
      <w:proofErr w:type="spellStart"/>
      <w:r>
        <w:rPr>
          <w:lang w:val="en-US"/>
        </w:rPr>
        <w:t>Schimhuber</w:t>
      </w:r>
      <w:proofErr w:type="spellEnd"/>
      <w:r>
        <w:rPr>
          <w:lang w:val="en-US"/>
        </w:rPr>
        <w:t>, 1997).</w:t>
      </w:r>
    </w:p>
    <w:p w14:paraId="2240A0E1" w14:textId="686C0D75" w:rsidR="002E0BCF" w:rsidRDefault="002E0BCF" w:rsidP="009E30BA">
      <w:pPr>
        <w:rPr>
          <w:lang w:val="en-US"/>
        </w:rPr>
      </w:pPr>
      <w:r>
        <w:rPr>
          <w:lang w:val="en-US"/>
        </w:rPr>
        <w:t xml:space="preserve">LSTM define memory cells, which store previous values and holds the data until the network </w:t>
      </w:r>
      <w:proofErr w:type="spellStart"/>
      <w:r>
        <w:rPr>
          <w:lang w:val="en-US"/>
        </w:rPr>
        <w:t>explicity</w:t>
      </w:r>
      <w:proofErr w:type="spellEnd"/>
      <w:r>
        <w:rPr>
          <w:lang w:val="en-US"/>
        </w:rPr>
        <w:t xml:space="preserve"> forgets that same data.</w:t>
      </w:r>
    </w:p>
    <w:p w14:paraId="144D240A" w14:textId="303A9CA9" w:rsidR="002E0BCF" w:rsidRDefault="002E0BCF" w:rsidP="009E30BA">
      <w:pPr>
        <w:rPr>
          <w:lang w:val="en-US"/>
        </w:rPr>
      </w:pPr>
      <w:r>
        <w:rPr>
          <w:lang w:val="en-US"/>
        </w:rPr>
        <w:t xml:space="preserve">These memory cells are particularly import in speech translation, where an input word at the beginning of a sentence might be </w:t>
      </w:r>
      <w:proofErr w:type="gramStart"/>
      <w:r>
        <w:rPr>
          <w:lang w:val="en-US"/>
        </w:rPr>
        <w:t>more or less relevant</w:t>
      </w:r>
      <w:proofErr w:type="gramEnd"/>
      <w:r>
        <w:rPr>
          <w:lang w:val="en-US"/>
        </w:rPr>
        <w:t xml:space="preserve"> to predict the next word in the </w:t>
      </w:r>
      <w:r w:rsidR="00362D99">
        <w:rPr>
          <w:lang w:val="en-US"/>
        </w:rPr>
        <w:t>text</w:t>
      </w:r>
      <w:r>
        <w:rPr>
          <w:lang w:val="en-US"/>
        </w:rPr>
        <w:t>.</w:t>
      </w:r>
    </w:p>
    <w:p w14:paraId="5DCADCA5" w14:textId="3770DE64" w:rsidR="002E0BCF" w:rsidRDefault="00362D99" w:rsidP="009E30BA">
      <w:pPr>
        <w:rPr>
          <w:b/>
          <w:bCs/>
          <w:lang w:val="en-US"/>
        </w:rPr>
      </w:pPr>
      <w:r w:rsidRPr="00362D99">
        <w:rPr>
          <w:b/>
          <w:bCs/>
          <w:lang w:val="en-US"/>
        </w:rPr>
        <w:t>Gate Recurrent Unit</w:t>
      </w:r>
    </w:p>
    <w:p w14:paraId="00107C2C" w14:textId="266B60B4" w:rsidR="00362D99" w:rsidRDefault="00362D99" w:rsidP="009E30BA">
      <w:pPr>
        <w:rPr>
          <w:lang w:val="en-US"/>
        </w:rPr>
      </w:pPr>
      <w:r>
        <w:rPr>
          <w:lang w:val="en-US"/>
        </w:rPr>
        <w:t xml:space="preserve">Gate recurrent units are a slight variation of LSTM. The differentiation is that Gate recurrent units </w:t>
      </w:r>
      <w:proofErr w:type="gramStart"/>
      <w:r>
        <w:rPr>
          <w:lang w:val="en-US"/>
        </w:rPr>
        <w:t>don’t</w:t>
      </w:r>
      <w:proofErr w:type="gramEnd"/>
      <w:r>
        <w:rPr>
          <w:lang w:val="en-US"/>
        </w:rPr>
        <w:t xml:space="preserve"> need the cell layer to pass memory along the next iteration (James Le, 2018). The calculations within each iteration </w:t>
      </w:r>
      <w:proofErr w:type="gramStart"/>
      <w:r>
        <w:rPr>
          <w:lang w:val="en-US"/>
        </w:rPr>
        <w:t>insure</w:t>
      </w:r>
      <w:proofErr w:type="gramEnd"/>
      <w:r>
        <w:rPr>
          <w:lang w:val="en-US"/>
        </w:rPr>
        <w:t xml:space="preserve"> that the current values are being passed along either retain or discard a high amount of old information. </w:t>
      </w:r>
    </w:p>
    <w:p w14:paraId="00699AA8" w14:textId="522D16D1" w:rsidR="00362D99" w:rsidRDefault="00362D99" w:rsidP="009E30BA">
      <w:pPr>
        <w:rPr>
          <w:lang w:val="en-US"/>
        </w:rPr>
      </w:pPr>
      <w:r>
        <w:rPr>
          <w:lang w:val="en-US"/>
        </w:rPr>
        <w:t>In general, GRU’s tend to be faster. A general rule of tomb to decide between Gate Recurrent Units or LSTM is related to expressiveness and accuracy. If speed is more important than accuracy, GRU’s are usually the chosen architecture.</w:t>
      </w:r>
    </w:p>
    <w:p w14:paraId="26D13AC6" w14:textId="10D77C92" w:rsidR="009A1246" w:rsidRPr="009A1246" w:rsidRDefault="009A1246" w:rsidP="009E30BA">
      <w:pPr>
        <w:rPr>
          <w:b/>
          <w:bCs/>
          <w:lang w:val="en-US"/>
        </w:rPr>
      </w:pPr>
      <w:r w:rsidRPr="009A1246">
        <w:rPr>
          <w:b/>
          <w:bCs/>
          <w:lang w:val="en-US"/>
        </w:rPr>
        <w:t>Hopfield Network</w:t>
      </w:r>
    </w:p>
    <w:p w14:paraId="35D2A247" w14:textId="6BEF6249" w:rsidR="009A1246" w:rsidRPr="009A1246" w:rsidRDefault="009A1246" w:rsidP="009E30BA">
      <w:pPr>
        <w:rPr>
          <w:b/>
          <w:bCs/>
          <w:lang w:val="en-US"/>
        </w:rPr>
      </w:pPr>
      <w:r w:rsidRPr="009A1246">
        <w:rPr>
          <w:b/>
          <w:bCs/>
          <w:lang w:val="en-US"/>
        </w:rPr>
        <w:t>Boltzmann Machine</w:t>
      </w:r>
    </w:p>
    <w:p w14:paraId="599A742B" w14:textId="69243BEE" w:rsidR="009A1246" w:rsidRPr="009A1246" w:rsidRDefault="009A1246" w:rsidP="009E30BA">
      <w:pPr>
        <w:rPr>
          <w:b/>
          <w:bCs/>
          <w:lang w:val="en-US"/>
        </w:rPr>
      </w:pPr>
      <w:r w:rsidRPr="009A1246">
        <w:rPr>
          <w:b/>
          <w:bCs/>
          <w:lang w:val="en-US"/>
        </w:rPr>
        <w:t>Deep Belief Network</w:t>
      </w:r>
    </w:p>
    <w:p w14:paraId="2E1BFDB7" w14:textId="5FC6C935" w:rsidR="009A1246" w:rsidRPr="009A1246" w:rsidRDefault="009A1246" w:rsidP="009E30BA">
      <w:pPr>
        <w:rPr>
          <w:b/>
          <w:bCs/>
          <w:lang w:val="en-US"/>
        </w:rPr>
      </w:pPr>
      <w:r w:rsidRPr="009A1246">
        <w:rPr>
          <w:b/>
          <w:bCs/>
          <w:lang w:val="en-US"/>
        </w:rPr>
        <w:t>Autoencoder</w:t>
      </w:r>
    </w:p>
    <w:p w14:paraId="6821EDB0" w14:textId="501357FD" w:rsidR="009A1246" w:rsidRPr="009A1246" w:rsidRDefault="009A1246" w:rsidP="009E30BA">
      <w:pPr>
        <w:rPr>
          <w:b/>
          <w:bCs/>
          <w:lang w:val="en-US"/>
        </w:rPr>
      </w:pPr>
      <w:r w:rsidRPr="009A1246">
        <w:rPr>
          <w:b/>
          <w:bCs/>
          <w:lang w:val="en-US"/>
        </w:rPr>
        <w:t>Generative Adversarial Network</w:t>
      </w:r>
    </w:p>
    <w:p w14:paraId="2629028E" w14:textId="30BE28AA" w:rsidR="005C34D6" w:rsidRDefault="000607E0" w:rsidP="005C34D6">
      <w:pPr>
        <w:pStyle w:val="Ttulo3"/>
        <w:rPr>
          <w:lang w:val="pt-PT"/>
        </w:rPr>
      </w:pPr>
      <w:r>
        <w:rPr>
          <w:lang w:val="pt-PT"/>
        </w:rPr>
        <w:t xml:space="preserve">Comparison </w:t>
      </w:r>
    </w:p>
    <w:p w14:paraId="0A2AC785" w14:textId="2634F0EA" w:rsidR="00362D99" w:rsidRDefault="00362D99" w:rsidP="00362D99">
      <w:pPr>
        <w:rPr>
          <w:lang w:val="pt-PT"/>
        </w:rPr>
      </w:pPr>
    </w:p>
    <w:p w14:paraId="671D6D8F" w14:textId="634466EA" w:rsidR="009A1246" w:rsidRDefault="009A1246" w:rsidP="009A1246">
      <w:pPr>
        <w:pStyle w:val="Legenda"/>
        <w:keepNext/>
      </w:pPr>
      <w:r>
        <w:t xml:space="preserve">Table </w:t>
      </w:r>
      <w:r>
        <w:fldChar w:fldCharType="begin"/>
      </w:r>
      <w:r>
        <w:instrText xml:space="preserve"> SEQ Table \* ARABIC </w:instrText>
      </w:r>
      <w:r>
        <w:fldChar w:fldCharType="separate"/>
      </w:r>
      <w:r>
        <w:rPr>
          <w:noProof/>
        </w:rPr>
        <w:t>5</w:t>
      </w:r>
      <w:r>
        <w:fldChar w:fldCharType="end"/>
      </w:r>
      <w:r>
        <w:t xml:space="preserve"> - Comparison between different neural network architectures</w:t>
      </w:r>
    </w:p>
    <w:tbl>
      <w:tblPr>
        <w:tblStyle w:val="Tabelacomgrade"/>
        <w:tblW w:w="0" w:type="auto"/>
        <w:tblLook w:val="04A0" w:firstRow="1" w:lastRow="0" w:firstColumn="1" w:lastColumn="0" w:noHBand="0" w:noVBand="1"/>
      </w:tblPr>
      <w:tblGrid>
        <w:gridCol w:w="1406"/>
        <w:gridCol w:w="1406"/>
        <w:gridCol w:w="1406"/>
        <w:gridCol w:w="1406"/>
        <w:gridCol w:w="1406"/>
        <w:gridCol w:w="1407"/>
      </w:tblGrid>
      <w:tr w:rsidR="00362D99" w14:paraId="03D8DF83" w14:textId="77777777" w:rsidTr="00362D99">
        <w:tc>
          <w:tcPr>
            <w:tcW w:w="1406" w:type="dxa"/>
          </w:tcPr>
          <w:p w14:paraId="480CD9CE" w14:textId="695BAC97" w:rsidR="00362D99" w:rsidRDefault="00362D99" w:rsidP="00362D99">
            <w:pPr>
              <w:rPr>
                <w:lang w:val="pt-PT"/>
              </w:rPr>
            </w:pPr>
            <w:r>
              <w:rPr>
                <w:lang w:val="pt-PT"/>
              </w:rPr>
              <w:t>Architecture</w:t>
            </w:r>
          </w:p>
        </w:tc>
        <w:tc>
          <w:tcPr>
            <w:tcW w:w="1406" w:type="dxa"/>
          </w:tcPr>
          <w:p w14:paraId="300C92EC" w14:textId="0AD731BE" w:rsidR="00362D99" w:rsidRDefault="009A1246" w:rsidP="00362D99">
            <w:pPr>
              <w:rPr>
                <w:lang w:val="pt-PT"/>
              </w:rPr>
            </w:pPr>
            <w:r>
              <w:rPr>
                <w:lang w:val="pt-PT"/>
              </w:rPr>
              <w:t>Date of conception</w:t>
            </w:r>
          </w:p>
        </w:tc>
        <w:tc>
          <w:tcPr>
            <w:tcW w:w="1406" w:type="dxa"/>
          </w:tcPr>
          <w:p w14:paraId="6D6D2E77" w14:textId="781B097F" w:rsidR="00362D99" w:rsidRDefault="009A1246" w:rsidP="00362D99">
            <w:pPr>
              <w:rPr>
                <w:lang w:val="pt-PT"/>
              </w:rPr>
            </w:pPr>
            <w:r>
              <w:rPr>
                <w:lang w:val="pt-PT"/>
              </w:rPr>
              <w:t>Use Cases</w:t>
            </w:r>
          </w:p>
        </w:tc>
        <w:tc>
          <w:tcPr>
            <w:tcW w:w="1406" w:type="dxa"/>
          </w:tcPr>
          <w:p w14:paraId="109C770E" w14:textId="4B8DE747" w:rsidR="00362D99" w:rsidRDefault="009A1246" w:rsidP="00362D99">
            <w:pPr>
              <w:rPr>
                <w:lang w:val="pt-PT"/>
              </w:rPr>
            </w:pPr>
            <w:r>
              <w:rPr>
                <w:lang w:val="pt-PT"/>
              </w:rPr>
              <w:t>Speed vs Accuracy</w:t>
            </w:r>
          </w:p>
        </w:tc>
        <w:tc>
          <w:tcPr>
            <w:tcW w:w="1406" w:type="dxa"/>
          </w:tcPr>
          <w:p w14:paraId="5D90163F" w14:textId="322F6EFE" w:rsidR="00362D99" w:rsidRDefault="009A1246" w:rsidP="00362D99">
            <w:pPr>
              <w:rPr>
                <w:lang w:val="pt-PT"/>
              </w:rPr>
            </w:pPr>
            <w:r>
              <w:rPr>
                <w:lang w:val="pt-PT"/>
              </w:rPr>
              <w:t>Uses Memory</w:t>
            </w:r>
          </w:p>
        </w:tc>
        <w:tc>
          <w:tcPr>
            <w:tcW w:w="1407" w:type="dxa"/>
          </w:tcPr>
          <w:p w14:paraId="7BB257A2" w14:textId="7310F887" w:rsidR="00362D99" w:rsidRDefault="009A1246" w:rsidP="00362D99">
            <w:pPr>
              <w:rPr>
                <w:lang w:val="pt-PT"/>
              </w:rPr>
            </w:pPr>
            <w:r>
              <w:rPr>
                <w:lang w:val="pt-PT"/>
              </w:rPr>
              <w:t>Relevant for audio processing</w:t>
            </w:r>
          </w:p>
        </w:tc>
      </w:tr>
      <w:tr w:rsidR="00362D99" w14:paraId="607CD352" w14:textId="77777777" w:rsidTr="00362D99">
        <w:tc>
          <w:tcPr>
            <w:tcW w:w="1406" w:type="dxa"/>
          </w:tcPr>
          <w:p w14:paraId="3203493B" w14:textId="1486054C" w:rsidR="00362D99" w:rsidRDefault="009A1246" w:rsidP="00362D99">
            <w:pPr>
              <w:rPr>
                <w:lang w:val="pt-PT"/>
              </w:rPr>
            </w:pPr>
            <w:r>
              <w:rPr>
                <w:lang w:val="pt-PT"/>
              </w:rPr>
              <w:t>Perceptrons</w:t>
            </w:r>
          </w:p>
        </w:tc>
        <w:tc>
          <w:tcPr>
            <w:tcW w:w="1406" w:type="dxa"/>
          </w:tcPr>
          <w:p w14:paraId="431D2F74" w14:textId="77777777" w:rsidR="00362D99" w:rsidRDefault="00362D99" w:rsidP="00362D99">
            <w:pPr>
              <w:rPr>
                <w:lang w:val="pt-PT"/>
              </w:rPr>
            </w:pPr>
          </w:p>
        </w:tc>
        <w:tc>
          <w:tcPr>
            <w:tcW w:w="1406" w:type="dxa"/>
          </w:tcPr>
          <w:p w14:paraId="51B258DF" w14:textId="77777777" w:rsidR="00362D99" w:rsidRDefault="00362D99" w:rsidP="00362D99">
            <w:pPr>
              <w:rPr>
                <w:lang w:val="pt-PT"/>
              </w:rPr>
            </w:pPr>
          </w:p>
        </w:tc>
        <w:tc>
          <w:tcPr>
            <w:tcW w:w="1406" w:type="dxa"/>
          </w:tcPr>
          <w:p w14:paraId="420833C9" w14:textId="77777777" w:rsidR="00362D99" w:rsidRDefault="00362D99" w:rsidP="00362D99">
            <w:pPr>
              <w:rPr>
                <w:lang w:val="pt-PT"/>
              </w:rPr>
            </w:pPr>
          </w:p>
        </w:tc>
        <w:tc>
          <w:tcPr>
            <w:tcW w:w="1406" w:type="dxa"/>
          </w:tcPr>
          <w:p w14:paraId="4FB77884" w14:textId="77777777" w:rsidR="00362D99" w:rsidRDefault="00362D99" w:rsidP="00362D99">
            <w:pPr>
              <w:rPr>
                <w:lang w:val="pt-PT"/>
              </w:rPr>
            </w:pPr>
          </w:p>
        </w:tc>
        <w:tc>
          <w:tcPr>
            <w:tcW w:w="1407" w:type="dxa"/>
          </w:tcPr>
          <w:p w14:paraId="4C973944" w14:textId="77777777" w:rsidR="00362D99" w:rsidRDefault="00362D99" w:rsidP="00362D99">
            <w:pPr>
              <w:rPr>
                <w:lang w:val="pt-PT"/>
              </w:rPr>
            </w:pPr>
          </w:p>
        </w:tc>
      </w:tr>
      <w:tr w:rsidR="00362D99" w14:paraId="2238868D" w14:textId="77777777" w:rsidTr="00362D99">
        <w:tc>
          <w:tcPr>
            <w:tcW w:w="1406" w:type="dxa"/>
          </w:tcPr>
          <w:p w14:paraId="2FC3E707" w14:textId="3B9739D4" w:rsidR="00362D99" w:rsidRDefault="009A1246" w:rsidP="00362D99">
            <w:pPr>
              <w:rPr>
                <w:lang w:val="pt-PT"/>
              </w:rPr>
            </w:pPr>
            <w:r>
              <w:rPr>
                <w:lang w:val="pt-PT"/>
              </w:rPr>
              <w:t>CNN’s</w:t>
            </w:r>
          </w:p>
        </w:tc>
        <w:tc>
          <w:tcPr>
            <w:tcW w:w="1406" w:type="dxa"/>
          </w:tcPr>
          <w:p w14:paraId="0982C326" w14:textId="77777777" w:rsidR="00362D99" w:rsidRDefault="00362D99" w:rsidP="00362D99">
            <w:pPr>
              <w:rPr>
                <w:lang w:val="pt-PT"/>
              </w:rPr>
            </w:pPr>
          </w:p>
        </w:tc>
        <w:tc>
          <w:tcPr>
            <w:tcW w:w="1406" w:type="dxa"/>
          </w:tcPr>
          <w:p w14:paraId="788546D8" w14:textId="77777777" w:rsidR="00362D99" w:rsidRDefault="00362D99" w:rsidP="00362D99">
            <w:pPr>
              <w:rPr>
                <w:lang w:val="pt-PT"/>
              </w:rPr>
            </w:pPr>
          </w:p>
        </w:tc>
        <w:tc>
          <w:tcPr>
            <w:tcW w:w="1406" w:type="dxa"/>
          </w:tcPr>
          <w:p w14:paraId="2BFBB598" w14:textId="77777777" w:rsidR="00362D99" w:rsidRDefault="00362D99" w:rsidP="00362D99">
            <w:pPr>
              <w:rPr>
                <w:lang w:val="pt-PT"/>
              </w:rPr>
            </w:pPr>
          </w:p>
        </w:tc>
        <w:tc>
          <w:tcPr>
            <w:tcW w:w="1406" w:type="dxa"/>
          </w:tcPr>
          <w:p w14:paraId="72725C10" w14:textId="77777777" w:rsidR="00362D99" w:rsidRDefault="00362D99" w:rsidP="00362D99">
            <w:pPr>
              <w:rPr>
                <w:lang w:val="pt-PT"/>
              </w:rPr>
            </w:pPr>
          </w:p>
        </w:tc>
        <w:tc>
          <w:tcPr>
            <w:tcW w:w="1407" w:type="dxa"/>
          </w:tcPr>
          <w:p w14:paraId="2842B578" w14:textId="77777777" w:rsidR="00362D99" w:rsidRDefault="00362D99" w:rsidP="00362D99">
            <w:pPr>
              <w:rPr>
                <w:lang w:val="pt-PT"/>
              </w:rPr>
            </w:pPr>
          </w:p>
        </w:tc>
      </w:tr>
      <w:tr w:rsidR="00362D99" w14:paraId="7B26692E" w14:textId="77777777" w:rsidTr="00362D99">
        <w:tc>
          <w:tcPr>
            <w:tcW w:w="1406" w:type="dxa"/>
          </w:tcPr>
          <w:p w14:paraId="6D8E8D69" w14:textId="4963C4DF" w:rsidR="00362D99" w:rsidRDefault="009A1246" w:rsidP="00362D99">
            <w:pPr>
              <w:rPr>
                <w:lang w:val="pt-PT"/>
              </w:rPr>
            </w:pPr>
            <w:r>
              <w:rPr>
                <w:lang w:val="pt-PT"/>
              </w:rPr>
              <w:t>RNN’s</w:t>
            </w:r>
          </w:p>
        </w:tc>
        <w:tc>
          <w:tcPr>
            <w:tcW w:w="1406" w:type="dxa"/>
          </w:tcPr>
          <w:p w14:paraId="10D3EC35" w14:textId="77777777" w:rsidR="00362D99" w:rsidRDefault="00362D99" w:rsidP="00362D99">
            <w:pPr>
              <w:rPr>
                <w:lang w:val="pt-PT"/>
              </w:rPr>
            </w:pPr>
          </w:p>
        </w:tc>
        <w:tc>
          <w:tcPr>
            <w:tcW w:w="1406" w:type="dxa"/>
          </w:tcPr>
          <w:p w14:paraId="2D1978DC" w14:textId="77777777" w:rsidR="00362D99" w:rsidRDefault="00362D99" w:rsidP="00362D99">
            <w:pPr>
              <w:rPr>
                <w:lang w:val="pt-PT"/>
              </w:rPr>
            </w:pPr>
          </w:p>
        </w:tc>
        <w:tc>
          <w:tcPr>
            <w:tcW w:w="1406" w:type="dxa"/>
          </w:tcPr>
          <w:p w14:paraId="453E4DF6" w14:textId="77777777" w:rsidR="00362D99" w:rsidRDefault="00362D99" w:rsidP="00362D99">
            <w:pPr>
              <w:rPr>
                <w:lang w:val="pt-PT"/>
              </w:rPr>
            </w:pPr>
          </w:p>
        </w:tc>
        <w:tc>
          <w:tcPr>
            <w:tcW w:w="1406" w:type="dxa"/>
          </w:tcPr>
          <w:p w14:paraId="0241BF7F" w14:textId="77777777" w:rsidR="00362D99" w:rsidRDefault="00362D99" w:rsidP="00362D99">
            <w:pPr>
              <w:rPr>
                <w:lang w:val="pt-PT"/>
              </w:rPr>
            </w:pPr>
          </w:p>
        </w:tc>
        <w:tc>
          <w:tcPr>
            <w:tcW w:w="1407" w:type="dxa"/>
          </w:tcPr>
          <w:p w14:paraId="2F5C188B" w14:textId="77777777" w:rsidR="00362D99" w:rsidRDefault="00362D99" w:rsidP="00362D99">
            <w:pPr>
              <w:rPr>
                <w:lang w:val="pt-PT"/>
              </w:rPr>
            </w:pPr>
          </w:p>
        </w:tc>
      </w:tr>
      <w:tr w:rsidR="00362D99" w14:paraId="454790DE" w14:textId="77777777" w:rsidTr="00362D99">
        <w:tc>
          <w:tcPr>
            <w:tcW w:w="1406" w:type="dxa"/>
          </w:tcPr>
          <w:p w14:paraId="0B9E1502" w14:textId="6F2C4F15" w:rsidR="00362D99" w:rsidRDefault="009A1246" w:rsidP="00362D99">
            <w:pPr>
              <w:rPr>
                <w:lang w:val="pt-PT"/>
              </w:rPr>
            </w:pPr>
            <w:r>
              <w:rPr>
                <w:lang w:val="pt-PT"/>
              </w:rPr>
              <w:t>LSTM’s</w:t>
            </w:r>
          </w:p>
        </w:tc>
        <w:tc>
          <w:tcPr>
            <w:tcW w:w="1406" w:type="dxa"/>
          </w:tcPr>
          <w:p w14:paraId="4A98949D" w14:textId="77777777" w:rsidR="00362D99" w:rsidRDefault="00362D99" w:rsidP="00362D99">
            <w:pPr>
              <w:rPr>
                <w:lang w:val="pt-PT"/>
              </w:rPr>
            </w:pPr>
          </w:p>
        </w:tc>
        <w:tc>
          <w:tcPr>
            <w:tcW w:w="1406" w:type="dxa"/>
          </w:tcPr>
          <w:p w14:paraId="5A8A2F4A" w14:textId="77777777" w:rsidR="00362D99" w:rsidRDefault="00362D99" w:rsidP="00362D99">
            <w:pPr>
              <w:rPr>
                <w:lang w:val="pt-PT"/>
              </w:rPr>
            </w:pPr>
          </w:p>
        </w:tc>
        <w:tc>
          <w:tcPr>
            <w:tcW w:w="1406" w:type="dxa"/>
          </w:tcPr>
          <w:p w14:paraId="02450513" w14:textId="77777777" w:rsidR="00362D99" w:rsidRDefault="00362D99" w:rsidP="00362D99">
            <w:pPr>
              <w:rPr>
                <w:lang w:val="pt-PT"/>
              </w:rPr>
            </w:pPr>
          </w:p>
        </w:tc>
        <w:tc>
          <w:tcPr>
            <w:tcW w:w="1406" w:type="dxa"/>
          </w:tcPr>
          <w:p w14:paraId="2CE05F8D" w14:textId="77777777" w:rsidR="00362D99" w:rsidRDefault="00362D99" w:rsidP="00362D99">
            <w:pPr>
              <w:rPr>
                <w:lang w:val="pt-PT"/>
              </w:rPr>
            </w:pPr>
          </w:p>
        </w:tc>
        <w:tc>
          <w:tcPr>
            <w:tcW w:w="1407" w:type="dxa"/>
          </w:tcPr>
          <w:p w14:paraId="36BE802A" w14:textId="77777777" w:rsidR="00362D99" w:rsidRDefault="00362D99" w:rsidP="00362D99">
            <w:pPr>
              <w:rPr>
                <w:lang w:val="pt-PT"/>
              </w:rPr>
            </w:pPr>
          </w:p>
        </w:tc>
      </w:tr>
      <w:tr w:rsidR="00362D99" w14:paraId="7C9A1883" w14:textId="77777777" w:rsidTr="00362D99">
        <w:tc>
          <w:tcPr>
            <w:tcW w:w="1406" w:type="dxa"/>
          </w:tcPr>
          <w:p w14:paraId="658D64AB" w14:textId="3EA58128" w:rsidR="00362D99" w:rsidRDefault="009A1246" w:rsidP="00362D99">
            <w:pPr>
              <w:rPr>
                <w:lang w:val="pt-PT"/>
              </w:rPr>
            </w:pPr>
            <w:r>
              <w:rPr>
                <w:lang w:val="pt-PT"/>
              </w:rPr>
              <w:lastRenderedPageBreak/>
              <w:t>GRU’s</w:t>
            </w:r>
          </w:p>
        </w:tc>
        <w:tc>
          <w:tcPr>
            <w:tcW w:w="1406" w:type="dxa"/>
          </w:tcPr>
          <w:p w14:paraId="7C5BF405" w14:textId="77777777" w:rsidR="00362D99" w:rsidRDefault="00362D99" w:rsidP="00362D99">
            <w:pPr>
              <w:rPr>
                <w:lang w:val="pt-PT"/>
              </w:rPr>
            </w:pPr>
          </w:p>
        </w:tc>
        <w:tc>
          <w:tcPr>
            <w:tcW w:w="1406" w:type="dxa"/>
          </w:tcPr>
          <w:p w14:paraId="6EAD6657" w14:textId="77777777" w:rsidR="00362D99" w:rsidRDefault="00362D99" w:rsidP="00362D99">
            <w:pPr>
              <w:rPr>
                <w:lang w:val="pt-PT"/>
              </w:rPr>
            </w:pPr>
          </w:p>
        </w:tc>
        <w:tc>
          <w:tcPr>
            <w:tcW w:w="1406" w:type="dxa"/>
          </w:tcPr>
          <w:p w14:paraId="0D3C01A2" w14:textId="77777777" w:rsidR="00362D99" w:rsidRDefault="00362D99" w:rsidP="00362D99">
            <w:pPr>
              <w:rPr>
                <w:lang w:val="pt-PT"/>
              </w:rPr>
            </w:pPr>
          </w:p>
        </w:tc>
        <w:tc>
          <w:tcPr>
            <w:tcW w:w="1406" w:type="dxa"/>
          </w:tcPr>
          <w:p w14:paraId="5217583A" w14:textId="77777777" w:rsidR="00362D99" w:rsidRDefault="00362D99" w:rsidP="00362D99">
            <w:pPr>
              <w:rPr>
                <w:lang w:val="pt-PT"/>
              </w:rPr>
            </w:pPr>
          </w:p>
        </w:tc>
        <w:tc>
          <w:tcPr>
            <w:tcW w:w="1407" w:type="dxa"/>
          </w:tcPr>
          <w:p w14:paraId="64A081A2" w14:textId="77777777" w:rsidR="00362D99" w:rsidRDefault="00362D99" w:rsidP="00362D99">
            <w:pPr>
              <w:rPr>
                <w:lang w:val="pt-PT"/>
              </w:rPr>
            </w:pPr>
          </w:p>
        </w:tc>
      </w:tr>
      <w:tr w:rsidR="00362D99" w14:paraId="41476E79" w14:textId="77777777" w:rsidTr="00362D99">
        <w:tc>
          <w:tcPr>
            <w:tcW w:w="1406" w:type="dxa"/>
          </w:tcPr>
          <w:p w14:paraId="3EAB52AD" w14:textId="77777777" w:rsidR="00362D99" w:rsidRDefault="00362D99" w:rsidP="00362D99">
            <w:pPr>
              <w:rPr>
                <w:lang w:val="pt-PT"/>
              </w:rPr>
            </w:pPr>
          </w:p>
        </w:tc>
        <w:tc>
          <w:tcPr>
            <w:tcW w:w="1406" w:type="dxa"/>
          </w:tcPr>
          <w:p w14:paraId="4D8F7EB4" w14:textId="77777777" w:rsidR="00362D99" w:rsidRDefault="00362D99" w:rsidP="00362D99">
            <w:pPr>
              <w:rPr>
                <w:lang w:val="pt-PT"/>
              </w:rPr>
            </w:pPr>
          </w:p>
        </w:tc>
        <w:tc>
          <w:tcPr>
            <w:tcW w:w="1406" w:type="dxa"/>
          </w:tcPr>
          <w:p w14:paraId="14FCA0A7" w14:textId="77777777" w:rsidR="00362D99" w:rsidRDefault="00362D99" w:rsidP="00362D99">
            <w:pPr>
              <w:rPr>
                <w:lang w:val="pt-PT"/>
              </w:rPr>
            </w:pPr>
          </w:p>
        </w:tc>
        <w:tc>
          <w:tcPr>
            <w:tcW w:w="1406" w:type="dxa"/>
          </w:tcPr>
          <w:p w14:paraId="3AABD14E" w14:textId="77777777" w:rsidR="00362D99" w:rsidRDefault="00362D99" w:rsidP="00362D99">
            <w:pPr>
              <w:rPr>
                <w:lang w:val="pt-PT"/>
              </w:rPr>
            </w:pPr>
          </w:p>
        </w:tc>
        <w:tc>
          <w:tcPr>
            <w:tcW w:w="1406" w:type="dxa"/>
          </w:tcPr>
          <w:p w14:paraId="6C895E5F" w14:textId="77777777" w:rsidR="00362D99" w:rsidRDefault="00362D99" w:rsidP="00362D99">
            <w:pPr>
              <w:rPr>
                <w:lang w:val="pt-PT"/>
              </w:rPr>
            </w:pPr>
          </w:p>
        </w:tc>
        <w:tc>
          <w:tcPr>
            <w:tcW w:w="1407" w:type="dxa"/>
          </w:tcPr>
          <w:p w14:paraId="6CF655D3" w14:textId="77777777" w:rsidR="00362D99" w:rsidRDefault="00362D99" w:rsidP="00362D99">
            <w:pPr>
              <w:rPr>
                <w:lang w:val="pt-PT"/>
              </w:rPr>
            </w:pPr>
          </w:p>
        </w:tc>
      </w:tr>
      <w:tr w:rsidR="00362D99" w14:paraId="47E3F81A" w14:textId="77777777" w:rsidTr="00362D99">
        <w:tc>
          <w:tcPr>
            <w:tcW w:w="1406" w:type="dxa"/>
          </w:tcPr>
          <w:p w14:paraId="6C65E44E" w14:textId="77777777" w:rsidR="00362D99" w:rsidRDefault="00362D99" w:rsidP="00362D99">
            <w:pPr>
              <w:rPr>
                <w:lang w:val="pt-PT"/>
              </w:rPr>
            </w:pPr>
          </w:p>
        </w:tc>
        <w:tc>
          <w:tcPr>
            <w:tcW w:w="1406" w:type="dxa"/>
          </w:tcPr>
          <w:p w14:paraId="1BF48810" w14:textId="77777777" w:rsidR="00362D99" w:rsidRDefault="00362D99" w:rsidP="00362D99">
            <w:pPr>
              <w:rPr>
                <w:lang w:val="pt-PT"/>
              </w:rPr>
            </w:pPr>
          </w:p>
        </w:tc>
        <w:tc>
          <w:tcPr>
            <w:tcW w:w="1406" w:type="dxa"/>
          </w:tcPr>
          <w:p w14:paraId="0F148DE1" w14:textId="77777777" w:rsidR="00362D99" w:rsidRDefault="00362D99" w:rsidP="00362D99">
            <w:pPr>
              <w:rPr>
                <w:lang w:val="pt-PT"/>
              </w:rPr>
            </w:pPr>
          </w:p>
        </w:tc>
        <w:tc>
          <w:tcPr>
            <w:tcW w:w="1406" w:type="dxa"/>
          </w:tcPr>
          <w:p w14:paraId="2293AFD4" w14:textId="77777777" w:rsidR="00362D99" w:rsidRDefault="00362D99" w:rsidP="00362D99">
            <w:pPr>
              <w:rPr>
                <w:lang w:val="pt-PT"/>
              </w:rPr>
            </w:pPr>
          </w:p>
        </w:tc>
        <w:tc>
          <w:tcPr>
            <w:tcW w:w="1406" w:type="dxa"/>
          </w:tcPr>
          <w:p w14:paraId="16CD2F9C" w14:textId="77777777" w:rsidR="00362D99" w:rsidRDefault="00362D99" w:rsidP="00362D99">
            <w:pPr>
              <w:rPr>
                <w:lang w:val="pt-PT"/>
              </w:rPr>
            </w:pPr>
          </w:p>
        </w:tc>
        <w:tc>
          <w:tcPr>
            <w:tcW w:w="1407" w:type="dxa"/>
          </w:tcPr>
          <w:p w14:paraId="58A8341C" w14:textId="77777777" w:rsidR="00362D99" w:rsidRDefault="00362D99" w:rsidP="00362D99">
            <w:pPr>
              <w:rPr>
                <w:lang w:val="pt-PT"/>
              </w:rPr>
            </w:pPr>
          </w:p>
        </w:tc>
      </w:tr>
    </w:tbl>
    <w:p w14:paraId="580B124E" w14:textId="77777777" w:rsidR="00362D99" w:rsidRPr="00362D99" w:rsidRDefault="00362D99" w:rsidP="00362D99">
      <w:pPr>
        <w:rPr>
          <w:lang w:val="pt-PT"/>
        </w:rPr>
      </w:pPr>
    </w:p>
    <w:p w14:paraId="61E3BC9C" w14:textId="2EFE63AF" w:rsidR="004614AE" w:rsidRDefault="004614AE" w:rsidP="004614AE">
      <w:pPr>
        <w:pStyle w:val="Ttulo2"/>
        <w:rPr>
          <w:lang w:val="pt-PT"/>
        </w:rPr>
      </w:pPr>
      <w:r>
        <w:rPr>
          <w:lang w:val="pt-PT"/>
        </w:rPr>
        <w:t>Machine Listening</w:t>
      </w:r>
    </w:p>
    <w:p w14:paraId="02B61A98" w14:textId="4F11D2B6" w:rsidR="004614AE" w:rsidRDefault="004614AE" w:rsidP="004614AE">
      <w:pPr>
        <w:pStyle w:val="Ttulo3"/>
        <w:rPr>
          <w:lang w:val="pt-PT"/>
        </w:rPr>
      </w:pPr>
      <w:r>
        <w:rPr>
          <w:lang w:val="pt-PT"/>
        </w:rPr>
        <w:t>Architecture</w:t>
      </w:r>
    </w:p>
    <w:p w14:paraId="79CD672F" w14:textId="6C4B039F" w:rsidR="004614AE" w:rsidRPr="00E408D4" w:rsidRDefault="004614AE" w:rsidP="004614AE">
      <w:pPr>
        <w:pStyle w:val="Ttulo3"/>
        <w:rPr>
          <w:lang w:val="en-US"/>
        </w:rPr>
      </w:pPr>
      <w:r w:rsidRPr="00E408D4">
        <w:rPr>
          <w:lang w:val="en-US"/>
        </w:rPr>
        <w:t>Benefits</w:t>
      </w:r>
      <w:r w:rsidR="00E408D4" w:rsidRPr="00E408D4">
        <w:rPr>
          <w:lang w:val="en-US"/>
        </w:rPr>
        <w:t xml:space="preserve"> and common use c</w:t>
      </w:r>
      <w:r w:rsidR="00E408D4">
        <w:rPr>
          <w:lang w:val="en-US"/>
        </w:rPr>
        <w:t>ases</w:t>
      </w:r>
    </w:p>
    <w:p w14:paraId="50C647BE" w14:textId="0C565CA2" w:rsidR="004614AE" w:rsidRPr="004614AE" w:rsidRDefault="004614AE" w:rsidP="004614AE">
      <w:pPr>
        <w:pStyle w:val="Ttulo3"/>
        <w:rPr>
          <w:lang w:val="pt-PT"/>
        </w:rPr>
      </w:pPr>
      <w:r>
        <w:rPr>
          <w:lang w:val="pt-PT"/>
        </w:rPr>
        <w:t>Attention points</w:t>
      </w:r>
    </w:p>
    <w:p w14:paraId="71E5C390" w14:textId="2A7C5AFD" w:rsidR="00907ED8" w:rsidRPr="00907ED8" w:rsidRDefault="00907ED8" w:rsidP="00907ED8">
      <w:pPr>
        <w:rPr>
          <w:lang w:val="pt-PT"/>
        </w:rPr>
      </w:pPr>
      <w:r>
        <w:rPr>
          <w:lang w:val="pt-PT"/>
        </w:rPr>
        <w:br w:type="page"/>
      </w:r>
    </w:p>
    <w:p w14:paraId="1C784D7C" w14:textId="371F87E1" w:rsidR="00907ED8" w:rsidRDefault="00907ED8" w:rsidP="00907ED8">
      <w:pPr>
        <w:pStyle w:val="Ttulo1"/>
      </w:pPr>
      <w:bookmarkStart w:id="375" w:name="_Toc61788930"/>
      <w:r>
        <w:lastRenderedPageBreak/>
        <w:t>State of the art</w:t>
      </w:r>
      <w:bookmarkEnd w:id="375"/>
    </w:p>
    <w:p w14:paraId="4FACA33F" w14:textId="2A9D2AAA" w:rsidR="00907ED8" w:rsidRDefault="005A3746" w:rsidP="005A3746">
      <w:pPr>
        <w:pStyle w:val="Ttulo2"/>
        <w:rPr>
          <w:lang w:val="pt-PT"/>
        </w:rPr>
      </w:pPr>
      <w:bookmarkStart w:id="376" w:name="_Toc61788931"/>
      <w:r>
        <w:rPr>
          <w:lang w:val="pt-PT"/>
        </w:rPr>
        <w:t>Deep learning frameworks research</w:t>
      </w:r>
      <w:bookmarkEnd w:id="376"/>
    </w:p>
    <w:p w14:paraId="6A7A906D" w14:textId="4D36E0CA" w:rsidR="005A3746" w:rsidRDefault="00D43C6F" w:rsidP="00D43C6F">
      <w:pPr>
        <w:pStyle w:val="Ttulo3"/>
        <w:rPr>
          <w:lang w:val="pt-PT"/>
        </w:rPr>
      </w:pPr>
      <w:bookmarkStart w:id="377" w:name="_Toc61788932"/>
      <w:r>
        <w:rPr>
          <w:lang w:val="pt-PT"/>
        </w:rPr>
        <w:t>Existing frameworks</w:t>
      </w:r>
      <w:bookmarkEnd w:id="377"/>
    </w:p>
    <w:p w14:paraId="4D5A7542" w14:textId="0194435B" w:rsidR="00D43C6F" w:rsidRDefault="00D43C6F" w:rsidP="00D43C6F">
      <w:pPr>
        <w:pStyle w:val="Ttulo3"/>
        <w:rPr>
          <w:lang w:val="pt-PT"/>
        </w:rPr>
      </w:pPr>
      <w:bookmarkStart w:id="378" w:name="_Toc61788933"/>
      <w:r>
        <w:rPr>
          <w:lang w:val="pt-PT"/>
        </w:rPr>
        <w:t>Comparison between frameworks</w:t>
      </w:r>
      <w:bookmarkEnd w:id="378"/>
    </w:p>
    <w:p w14:paraId="2FE8BC5F" w14:textId="61F89A57" w:rsidR="00D43C6F" w:rsidRDefault="008319C0" w:rsidP="008319C0">
      <w:pPr>
        <w:pStyle w:val="Ttulo2"/>
      </w:pPr>
      <w:bookmarkStart w:id="379" w:name="_Toc61788934"/>
      <w:r w:rsidRPr="008319C0">
        <w:t>Existing applications of deep l</w:t>
      </w:r>
      <w:r>
        <w:t>earning models for music genre classification</w:t>
      </w:r>
      <w:bookmarkEnd w:id="379"/>
    </w:p>
    <w:p w14:paraId="1945DA18" w14:textId="6A48DEC2" w:rsidR="008319C0" w:rsidRDefault="00890CDB" w:rsidP="008319C0">
      <w:pPr>
        <w:pStyle w:val="Ttulo3"/>
      </w:pPr>
      <w:bookmarkStart w:id="380" w:name="_Toc61788935"/>
      <w:r>
        <w:t>Showcase of existing application</w:t>
      </w:r>
      <w:bookmarkEnd w:id="380"/>
      <w:r w:rsidR="00867114">
        <w:t>s</w:t>
      </w:r>
    </w:p>
    <w:p w14:paraId="76AF6B23" w14:textId="704C1D60" w:rsidR="00890CDB" w:rsidRDefault="00890CDB" w:rsidP="00890CDB">
      <w:pPr>
        <w:pStyle w:val="Ttulo3"/>
      </w:pPr>
      <w:bookmarkStart w:id="381" w:name="_Toc61788936"/>
      <w:r>
        <w:t>Comparison between existing applications</w:t>
      </w:r>
      <w:bookmarkEnd w:id="381"/>
    </w:p>
    <w:p w14:paraId="330FD560" w14:textId="4D2055D7" w:rsidR="00890CDB" w:rsidRDefault="006861C4" w:rsidP="00890CDB">
      <w:pPr>
        <w:pStyle w:val="Ttulo2"/>
      </w:pPr>
      <w:bookmarkStart w:id="382" w:name="_Toc61788937"/>
      <w:r>
        <w:t>Other possible approaches for music genre classification</w:t>
      </w:r>
      <w:bookmarkEnd w:id="382"/>
    </w:p>
    <w:p w14:paraId="6C8A012E" w14:textId="09002246" w:rsidR="006861C4" w:rsidRDefault="006861C4" w:rsidP="006861C4">
      <w:pPr>
        <w:pStyle w:val="Ttulo3"/>
      </w:pPr>
      <w:bookmarkStart w:id="383" w:name="_Toc61788938"/>
      <w:r>
        <w:t xml:space="preserve">Exploratory </w:t>
      </w:r>
      <w:r w:rsidR="00EA53A5">
        <w:t>analysis to machine learning based models for music genre classification outside a deep learning approach</w:t>
      </w:r>
      <w:bookmarkEnd w:id="383"/>
    </w:p>
    <w:p w14:paraId="652F904C" w14:textId="0017059C" w:rsidR="00EA53A5" w:rsidRDefault="00EA53A5" w:rsidP="00EA53A5">
      <w:pPr>
        <w:pStyle w:val="Ttulo3"/>
      </w:pPr>
      <w:bookmarkStart w:id="384" w:name="_Toc61788939"/>
      <w:r>
        <w:t>Exploratory analysis to music genre classification outside machine learning based models</w:t>
      </w:r>
      <w:bookmarkEnd w:id="384"/>
    </w:p>
    <w:p w14:paraId="0E3EE168" w14:textId="1D59FAF2" w:rsidR="00891872" w:rsidRDefault="00891872" w:rsidP="00891872"/>
    <w:p w14:paraId="1FFCE4D6" w14:textId="43E39B9E" w:rsidR="00891872" w:rsidRDefault="00891872">
      <w:r>
        <w:br w:type="page"/>
      </w:r>
    </w:p>
    <w:p w14:paraId="0DD5C6E1" w14:textId="314FAB5E" w:rsidR="00891872" w:rsidRDefault="00FE4E21" w:rsidP="00891872">
      <w:pPr>
        <w:pStyle w:val="Ttulo1"/>
        <w:rPr>
          <w:lang w:val="en-GB"/>
        </w:rPr>
      </w:pPr>
      <w:bookmarkStart w:id="385" w:name="_Toc61788940"/>
      <w:r w:rsidRPr="00FE4E21">
        <w:rPr>
          <w:lang w:val="en-GB"/>
        </w:rPr>
        <w:lastRenderedPageBreak/>
        <w:t xml:space="preserve">Deep learning for music </w:t>
      </w:r>
      <w:r>
        <w:rPr>
          <w:lang w:val="en-GB"/>
        </w:rPr>
        <w:t>genre classification</w:t>
      </w:r>
      <w:bookmarkEnd w:id="385"/>
    </w:p>
    <w:p w14:paraId="586DFC1B" w14:textId="00C0195E" w:rsidR="00997EB8" w:rsidRDefault="00997EB8" w:rsidP="00997EB8">
      <w:pPr>
        <w:pStyle w:val="Ttulo2"/>
      </w:pPr>
      <w:bookmarkStart w:id="386" w:name="_Toc61788941"/>
      <w:r>
        <w:t>Design</w:t>
      </w:r>
      <w:bookmarkEnd w:id="386"/>
    </w:p>
    <w:p w14:paraId="6499EDC2" w14:textId="08FFA843" w:rsidR="00997EB8" w:rsidRDefault="00997EB8" w:rsidP="00997EB8">
      <w:pPr>
        <w:pStyle w:val="Ttulo3"/>
      </w:pPr>
      <w:bookmarkStart w:id="387" w:name="_Toc61788942"/>
      <w:r>
        <w:t>Requirements</w:t>
      </w:r>
      <w:bookmarkEnd w:id="387"/>
    </w:p>
    <w:p w14:paraId="52E6CBE2" w14:textId="4797FCA1" w:rsidR="00997EB8" w:rsidRDefault="00997EB8" w:rsidP="00997EB8">
      <w:pPr>
        <w:pStyle w:val="Ttulo3"/>
      </w:pPr>
      <w:bookmarkStart w:id="388" w:name="_Toc61788943"/>
      <w:r>
        <w:t>Design alternatives</w:t>
      </w:r>
      <w:bookmarkEnd w:id="388"/>
    </w:p>
    <w:p w14:paraId="2CC3928B" w14:textId="2B1C69AC" w:rsidR="00997EB8" w:rsidRPr="00997EB8" w:rsidRDefault="00A2414C" w:rsidP="00A2414C">
      <w:pPr>
        <w:pStyle w:val="Ttulo3"/>
      </w:pPr>
      <w:bookmarkStart w:id="389" w:name="_Toc61788944"/>
      <w:r>
        <w:t>Design proposal for implementation</w:t>
      </w:r>
      <w:bookmarkEnd w:id="389"/>
    </w:p>
    <w:p w14:paraId="7B158EAC" w14:textId="5745C543" w:rsidR="00832DDA" w:rsidRDefault="00832DDA" w:rsidP="00235604">
      <w:pPr>
        <w:pStyle w:val="Ttulo2"/>
      </w:pPr>
      <w:r>
        <w:br w:type="page"/>
      </w:r>
    </w:p>
    <w:p w14:paraId="56E5582E" w14:textId="396F1D2B" w:rsidR="002C2463" w:rsidRPr="008319C0" w:rsidRDefault="008009B8" w:rsidP="00832DDA">
      <w:pPr>
        <w:pStyle w:val="Ttulo1"/>
        <w:rPr>
          <w:color w:val="BFBFBF" w:themeColor="background1" w:themeShade="BF"/>
          <w:sz w:val="36"/>
          <w:lang w:val="en-GB"/>
        </w:rPr>
        <w:sectPr w:rsidR="002C2463" w:rsidRPr="008319C0" w:rsidSect="000B4B63">
          <w:pgSz w:w="11906" w:h="16838"/>
          <w:pgMar w:top="1985" w:right="1474" w:bottom="1418" w:left="1985" w:header="709" w:footer="709" w:gutter="0"/>
          <w:cols w:space="708"/>
          <w:titlePg/>
          <w:docGrid w:linePitch="360"/>
        </w:sectPr>
      </w:pPr>
      <w:r w:rsidRPr="008319C0">
        <w:rPr>
          <w:lang w:val="en-GB"/>
        </w:rPr>
        <w:lastRenderedPageBreak/>
        <w:br w:type="page"/>
      </w:r>
    </w:p>
    <w:p w14:paraId="115115D8" w14:textId="77777777" w:rsidR="00424E04" w:rsidRPr="002C7B7F" w:rsidRDefault="00CE0B8B" w:rsidP="00A15C66">
      <w:pPr>
        <w:pStyle w:val="FalseHeading1"/>
      </w:pPr>
      <w:r w:rsidRPr="002C7B7F">
        <w:lastRenderedPageBreak/>
        <w:t>Refer</w:t>
      </w:r>
      <w:bookmarkEnd w:id="361"/>
      <w:r w:rsidRPr="002C7B7F">
        <w:t>ências</w:t>
      </w:r>
      <w:bookmarkEnd w:id="362"/>
      <w:bookmarkEnd w:id="363"/>
    </w:p>
    <w:tbl>
      <w:tblPr>
        <w:tblStyle w:val="Tabelacomgrade"/>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1"/>
        <w:gridCol w:w="6100"/>
      </w:tblGrid>
      <w:tr w:rsidR="002C7B7F" w:rsidRPr="002C7B7F" w14:paraId="297CFB9A" w14:textId="77777777" w:rsidTr="002C7B7F">
        <w:tc>
          <w:tcPr>
            <w:tcW w:w="2444" w:type="dxa"/>
          </w:tcPr>
          <w:p w14:paraId="6EBFB69D" w14:textId="77777777" w:rsidR="00A15C66" w:rsidRPr="002C7B7F" w:rsidRDefault="002C7B7F" w:rsidP="003A21CF">
            <w:pPr>
              <w:pStyle w:val="Referncia"/>
              <w:rPr>
                <w:lang w:val="pt-PT"/>
              </w:rPr>
            </w:pPr>
            <w:r w:rsidRPr="002C7B7F">
              <w:rPr>
                <w:lang w:val="pt-PT"/>
              </w:rPr>
              <w:t>(DEEWR 2009)</w:t>
            </w:r>
          </w:p>
        </w:tc>
        <w:tc>
          <w:tcPr>
            <w:tcW w:w="6253" w:type="dxa"/>
          </w:tcPr>
          <w:p w14:paraId="4BCD9940" w14:textId="77777777" w:rsidR="00A15C66" w:rsidRPr="002D1F2A" w:rsidRDefault="002C7B7F" w:rsidP="002C7B7F">
            <w:pPr>
              <w:pStyle w:val="Referncia"/>
              <w:rPr>
                <w:lang w:val="en-GB"/>
              </w:rPr>
            </w:pPr>
            <w:r w:rsidRPr="002D1F2A">
              <w:rPr>
                <w:lang w:val="en-GB"/>
              </w:rPr>
              <w:t>Department of Education, Employment and Workplace Relations 2009, DEEWR, Canberra, viewed 21 November 2009, http://www.deewr.gov.au/</w:t>
            </w:r>
          </w:p>
        </w:tc>
      </w:tr>
    </w:tbl>
    <w:p w14:paraId="3ACD0422" w14:textId="77777777" w:rsidR="00A15C66" w:rsidRPr="002D1F2A" w:rsidRDefault="00A15C66" w:rsidP="0010069C">
      <w:pPr>
        <w:spacing w:after="240"/>
        <w:ind w:left="397" w:hanging="397"/>
      </w:pPr>
    </w:p>
    <w:p w14:paraId="6624673D" w14:textId="77777777" w:rsidR="00CE0B8B" w:rsidRPr="002D1F2A" w:rsidRDefault="00CE0B8B" w:rsidP="0010069C"/>
    <w:sectPr w:rsidR="00CE0B8B" w:rsidRPr="002D1F2A" w:rsidSect="000B4B63">
      <w:pgSz w:w="11906" w:h="16838"/>
      <w:pgMar w:top="1985" w:right="147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FFD88" w14:textId="77777777" w:rsidR="002C08EF" w:rsidRDefault="002C08EF" w:rsidP="008D0F80">
      <w:pPr>
        <w:spacing w:after="0" w:line="240" w:lineRule="auto"/>
      </w:pPr>
      <w:r>
        <w:separator/>
      </w:r>
    </w:p>
  </w:endnote>
  <w:endnote w:type="continuationSeparator" w:id="0">
    <w:p w14:paraId="4B6D7DEE" w14:textId="77777777" w:rsidR="002C08EF" w:rsidRDefault="002C08EF" w:rsidP="008D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2636965"/>
      <w:docPartObj>
        <w:docPartGallery w:val="Page Numbers (Bottom of Page)"/>
        <w:docPartUnique/>
      </w:docPartObj>
    </w:sdtPr>
    <w:sdtContent>
      <w:p w14:paraId="157004A1" w14:textId="77777777" w:rsidR="00335EB4" w:rsidRDefault="00335EB4" w:rsidP="00F629F5">
        <w:pPr>
          <w:pStyle w:val="Rodap"/>
        </w:pPr>
        <w:r>
          <w:fldChar w:fldCharType="begin"/>
        </w:r>
        <w:r>
          <w:instrText xml:space="preserve"> PAGE   \* MERGEFORMAT </w:instrText>
        </w:r>
        <w:r>
          <w:fldChar w:fldCharType="separate"/>
        </w:r>
        <w:r>
          <w:rPr>
            <w:noProof/>
          </w:rPr>
          <w:t>xvi</w:t>
        </w:r>
        <w:r>
          <w:fldChar w:fldCharType="end"/>
        </w:r>
      </w:p>
    </w:sdtContent>
  </w:sdt>
  <w:p w14:paraId="056E4F03" w14:textId="77777777" w:rsidR="00335EB4" w:rsidRDefault="00335EB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189211"/>
      <w:docPartObj>
        <w:docPartGallery w:val="Page Numbers (Bottom of Page)"/>
        <w:docPartUnique/>
      </w:docPartObj>
    </w:sdtPr>
    <w:sdtContent>
      <w:p w14:paraId="06B04A89" w14:textId="77777777" w:rsidR="00335EB4" w:rsidRDefault="00335EB4" w:rsidP="00E01A5A">
        <w:pPr>
          <w:pStyle w:val="Rodap"/>
          <w:jc w:val="right"/>
        </w:pPr>
        <w:r>
          <w:fldChar w:fldCharType="begin"/>
        </w:r>
        <w:r>
          <w:instrText xml:space="preserve"> PAGE   \* MERGEFORMAT </w:instrText>
        </w:r>
        <w:r>
          <w:fldChar w:fldCharType="separate"/>
        </w:r>
        <w:r>
          <w:rPr>
            <w:noProof/>
          </w:rPr>
          <w:t>9</w:t>
        </w:r>
        <w:r>
          <w:fldChar w:fldCharType="end"/>
        </w:r>
      </w:p>
    </w:sdtContent>
  </w:sdt>
  <w:p w14:paraId="34280E8F" w14:textId="77777777" w:rsidR="00335EB4" w:rsidRDefault="00335EB4" w:rsidP="004B5FC5">
    <w:pPr>
      <w:pStyle w:val="Rodap"/>
      <w:jc w:val="right"/>
    </w:pPr>
  </w:p>
  <w:p w14:paraId="7FC364E7" w14:textId="77777777" w:rsidR="00335EB4" w:rsidRDefault="00335EB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E9E2A" w14:textId="77777777" w:rsidR="00335EB4" w:rsidRDefault="00335EB4" w:rsidP="00971D76">
    <w:pPr>
      <w:pStyle w:val="Rodap"/>
      <w:jc w:val="right"/>
    </w:pPr>
  </w:p>
  <w:p w14:paraId="751683AD" w14:textId="77777777" w:rsidR="00335EB4" w:rsidRDefault="00335EB4" w:rsidP="00955F40">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91158"/>
      <w:docPartObj>
        <w:docPartGallery w:val="Page Numbers (Bottom of Page)"/>
        <w:docPartUnique/>
      </w:docPartObj>
    </w:sdtPr>
    <w:sdtContent>
      <w:p w14:paraId="0CEEC60C" w14:textId="77777777" w:rsidR="00335EB4" w:rsidRDefault="00335EB4" w:rsidP="00F629F5">
        <w:pPr>
          <w:pStyle w:val="Rodap"/>
        </w:pPr>
        <w:r>
          <w:fldChar w:fldCharType="begin"/>
        </w:r>
        <w:r>
          <w:instrText xml:space="preserve"> PAGE   \* MERGEFORMAT </w:instrText>
        </w:r>
        <w:r>
          <w:fldChar w:fldCharType="separate"/>
        </w:r>
        <w:r>
          <w:rPr>
            <w:noProof/>
          </w:rPr>
          <w:t>6</w:t>
        </w:r>
        <w:r>
          <w:fldChar w:fldCharType="end"/>
        </w:r>
      </w:p>
    </w:sdtContent>
  </w:sdt>
  <w:p w14:paraId="3F306837" w14:textId="77777777" w:rsidR="00335EB4" w:rsidRDefault="00335EB4">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0596550"/>
      <w:docPartObj>
        <w:docPartGallery w:val="Page Numbers (Bottom of Page)"/>
        <w:docPartUnique/>
      </w:docPartObj>
    </w:sdtPr>
    <w:sdtContent>
      <w:p w14:paraId="39E556A3" w14:textId="77777777" w:rsidR="00335EB4" w:rsidRDefault="00335EB4" w:rsidP="00971D76">
        <w:pPr>
          <w:pStyle w:val="Rodap"/>
          <w:jc w:val="right"/>
        </w:pPr>
        <w:r>
          <w:fldChar w:fldCharType="begin"/>
        </w:r>
        <w:r>
          <w:instrText xml:space="preserve"> PAGE   \* MERGEFORMAT </w:instrText>
        </w:r>
        <w:r>
          <w:fldChar w:fldCharType="separate"/>
        </w:r>
        <w:r>
          <w:rPr>
            <w:noProof/>
          </w:rPr>
          <w:t>10</w:t>
        </w:r>
        <w:r>
          <w:fldChar w:fldCharType="end"/>
        </w:r>
      </w:p>
    </w:sdtContent>
  </w:sdt>
  <w:p w14:paraId="2E39709A" w14:textId="77777777" w:rsidR="00335EB4" w:rsidRDefault="00335EB4" w:rsidP="00955F4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DB010" w14:textId="77777777" w:rsidR="002C08EF" w:rsidRDefault="002C08EF" w:rsidP="008D0F80">
      <w:pPr>
        <w:spacing w:after="0" w:line="240" w:lineRule="auto"/>
      </w:pPr>
      <w:r>
        <w:separator/>
      </w:r>
    </w:p>
  </w:footnote>
  <w:footnote w:type="continuationSeparator" w:id="0">
    <w:p w14:paraId="11EF46AC" w14:textId="77777777" w:rsidR="002C08EF" w:rsidRDefault="002C08EF" w:rsidP="008D0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54568" w14:textId="77777777" w:rsidR="00335EB4" w:rsidRPr="000B4B63" w:rsidRDefault="00335EB4" w:rsidP="000B4B6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8ED56" w14:textId="77777777" w:rsidR="00335EB4" w:rsidRPr="0043515D" w:rsidRDefault="00335EB4" w:rsidP="0043515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AC21A" w14:textId="77777777" w:rsidR="00335EB4" w:rsidRPr="000B4B63" w:rsidRDefault="00335EB4" w:rsidP="000B4B6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FFBBB" w14:textId="77777777" w:rsidR="00335EB4" w:rsidRDefault="00335E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692A"/>
    <w:multiLevelType w:val="hybridMultilevel"/>
    <w:tmpl w:val="CE5AE300"/>
    <w:lvl w:ilvl="0" w:tplc="C066C3F2">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0D7B73"/>
    <w:multiLevelType w:val="hybridMultilevel"/>
    <w:tmpl w:val="0742C418"/>
    <w:lvl w:ilvl="0" w:tplc="A77CD034">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9D01F7B"/>
    <w:multiLevelType w:val="hybridMultilevel"/>
    <w:tmpl w:val="F2763E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AF872B5"/>
    <w:multiLevelType w:val="hybridMultilevel"/>
    <w:tmpl w:val="CE5063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E8416D"/>
    <w:multiLevelType w:val="multilevel"/>
    <w:tmpl w:val="EE143EB4"/>
    <w:lvl w:ilvl="0">
      <w:start w:val="1"/>
      <w:numFmt w:val="decimal"/>
      <w:suff w:val="nothing"/>
      <w:lvlText w:val="1.%1 - "/>
      <w:lvlJc w:val="left"/>
      <w:pPr>
        <w:ind w:left="502" w:hanging="360"/>
      </w:pPr>
      <w:rPr>
        <w:rFonts w:hint="default"/>
        <w:b/>
        <w:i w:val="0"/>
        <w:sz w:val="28"/>
      </w:rPr>
    </w:lvl>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 w:ilvl="2">
      <w:start w:val="1"/>
      <w:numFmt w:val="decimal"/>
      <w:lvlText w:val="%1.%2.%3."/>
      <w:lvlJc w:val="left"/>
      <w:pPr>
        <w:tabs>
          <w:tab w:val="num" w:pos="1582"/>
        </w:tabs>
        <w:ind w:left="1366" w:hanging="504"/>
      </w:pPr>
      <w:rPr>
        <w:rFonts w:hint="default"/>
      </w:rPr>
    </w:lvl>
    <w:lvl w:ilvl="3">
      <w:start w:val="1"/>
      <w:numFmt w:val="decimal"/>
      <w:lvlText w:val="%1.%2.%3.%4."/>
      <w:lvlJc w:val="left"/>
      <w:pPr>
        <w:tabs>
          <w:tab w:val="num" w:pos="2302"/>
        </w:tabs>
        <w:ind w:left="1870" w:hanging="648"/>
      </w:pPr>
      <w:rPr>
        <w:rFonts w:hint="default"/>
      </w:rPr>
    </w:lvl>
    <w:lvl w:ilvl="4">
      <w:start w:val="1"/>
      <w:numFmt w:val="decimal"/>
      <w:lvlText w:val="%1.%2.%3.%4.%5."/>
      <w:lvlJc w:val="left"/>
      <w:pPr>
        <w:tabs>
          <w:tab w:val="num" w:pos="3022"/>
        </w:tabs>
        <w:ind w:left="2374" w:hanging="792"/>
      </w:pPr>
      <w:rPr>
        <w:rFonts w:hint="default"/>
      </w:rPr>
    </w:lvl>
    <w:lvl w:ilvl="5">
      <w:start w:val="1"/>
      <w:numFmt w:val="decimal"/>
      <w:lvlText w:val="%1.%2.%3.%4.%5.%6."/>
      <w:lvlJc w:val="left"/>
      <w:pPr>
        <w:tabs>
          <w:tab w:val="num" w:pos="3382"/>
        </w:tabs>
        <w:ind w:left="2878" w:hanging="936"/>
      </w:pPr>
      <w:rPr>
        <w:rFonts w:hint="default"/>
      </w:rPr>
    </w:lvl>
    <w:lvl w:ilvl="6">
      <w:start w:val="1"/>
      <w:numFmt w:val="decimal"/>
      <w:lvlText w:val="%1.%2.%3.%4.%5.%6.%7."/>
      <w:lvlJc w:val="left"/>
      <w:pPr>
        <w:tabs>
          <w:tab w:val="num" w:pos="4102"/>
        </w:tabs>
        <w:ind w:left="3382" w:hanging="1080"/>
      </w:pPr>
      <w:rPr>
        <w:rFonts w:hint="default"/>
      </w:rPr>
    </w:lvl>
    <w:lvl w:ilvl="7">
      <w:start w:val="1"/>
      <w:numFmt w:val="decimal"/>
      <w:lvlText w:val="%1.%2.%3.%4.%5.%6.%7.%8."/>
      <w:lvlJc w:val="left"/>
      <w:pPr>
        <w:tabs>
          <w:tab w:val="num" w:pos="4822"/>
        </w:tabs>
        <w:ind w:left="3886" w:hanging="1224"/>
      </w:pPr>
      <w:rPr>
        <w:rFonts w:hint="default"/>
      </w:rPr>
    </w:lvl>
    <w:lvl w:ilvl="8">
      <w:start w:val="1"/>
      <w:numFmt w:val="decimal"/>
      <w:lvlText w:val="%1.%2.%3.%4.%5.%6.%7.%8.%9."/>
      <w:lvlJc w:val="left"/>
      <w:pPr>
        <w:tabs>
          <w:tab w:val="num" w:pos="5182"/>
        </w:tabs>
        <w:ind w:left="4462" w:hanging="1440"/>
      </w:pPr>
      <w:rPr>
        <w:rFonts w:hint="default"/>
      </w:rPr>
    </w:lvl>
  </w:abstractNum>
  <w:abstractNum w:abstractNumId="5" w15:restartNumberingAfterBreak="0">
    <w:nsid w:val="14BE66C3"/>
    <w:multiLevelType w:val="hybridMultilevel"/>
    <w:tmpl w:val="9A36B4A0"/>
    <w:lvl w:ilvl="0" w:tplc="37CE2136">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87154C8"/>
    <w:multiLevelType w:val="multilevel"/>
    <w:tmpl w:val="70BA2A16"/>
    <w:lvl w:ilvl="0">
      <w:start w:val="2"/>
      <w:numFmt w:val="decimal"/>
      <w:lvlText w:val="%1"/>
      <w:lvlJc w:val="left"/>
      <w:pPr>
        <w:ind w:left="420" w:hanging="4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7" w15:restartNumberingAfterBreak="0">
    <w:nsid w:val="1BFD6B96"/>
    <w:multiLevelType w:val="hybridMultilevel"/>
    <w:tmpl w:val="541AF6AC"/>
    <w:lvl w:ilvl="0" w:tplc="0816000F">
      <w:start w:val="1"/>
      <w:numFmt w:val="decimal"/>
      <w:lvlText w:val="%1."/>
      <w:lvlJc w:val="left"/>
      <w:pPr>
        <w:ind w:left="210" w:hanging="360"/>
      </w:pPr>
    </w:lvl>
    <w:lvl w:ilvl="1" w:tplc="08160019" w:tentative="1">
      <w:start w:val="1"/>
      <w:numFmt w:val="lowerLetter"/>
      <w:lvlText w:val="%2."/>
      <w:lvlJc w:val="left"/>
      <w:pPr>
        <w:ind w:left="930" w:hanging="360"/>
      </w:pPr>
    </w:lvl>
    <w:lvl w:ilvl="2" w:tplc="0816001B" w:tentative="1">
      <w:start w:val="1"/>
      <w:numFmt w:val="lowerRoman"/>
      <w:lvlText w:val="%3."/>
      <w:lvlJc w:val="right"/>
      <w:pPr>
        <w:ind w:left="1650" w:hanging="180"/>
      </w:pPr>
    </w:lvl>
    <w:lvl w:ilvl="3" w:tplc="0816000F" w:tentative="1">
      <w:start w:val="1"/>
      <w:numFmt w:val="decimal"/>
      <w:lvlText w:val="%4."/>
      <w:lvlJc w:val="left"/>
      <w:pPr>
        <w:ind w:left="2370" w:hanging="360"/>
      </w:pPr>
    </w:lvl>
    <w:lvl w:ilvl="4" w:tplc="08160019" w:tentative="1">
      <w:start w:val="1"/>
      <w:numFmt w:val="lowerLetter"/>
      <w:lvlText w:val="%5."/>
      <w:lvlJc w:val="left"/>
      <w:pPr>
        <w:ind w:left="3090" w:hanging="360"/>
      </w:pPr>
    </w:lvl>
    <w:lvl w:ilvl="5" w:tplc="0816001B" w:tentative="1">
      <w:start w:val="1"/>
      <w:numFmt w:val="lowerRoman"/>
      <w:lvlText w:val="%6."/>
      <w:lvlJc w:val="right"/>
      <w:pPr>
        <w:ind w:left="3810" w:hanging="180"/>
      </w:pPr>
    </w:lvl>
    <w:lvl w:ilvl="6" w:tplc="0816000F" w:tentative="1">
      <w:start w:val="1"/>
      <w:numFmt w:val="decimal"/>
      <w:lvlText w:val="%7."/>
      <w:lvlJc w:val="left"/>
      <w:pPr>
        <w:ind w:left="4530" w:hanging="360"/>
      </w:pPr>
    </w:lvl>
    <w:lvl w:ilvl="7" w:tplc="08160019" w:tentative="1">
      <w:start w:val="1"/>
      <w:numFmt w:val="lowerLetter"/>
      <w:lvlText w:val="%8."/>
      <w:lvlJc w:val="left"/>
      <w:pPr>
        <w:ind w:left="5250" w:hanging="360"/>
      </w:pPr>
    </w:lvl>
    <w:lvl w:ilvl="8" w:tplc="0816001B" w:tentative="1">
      <w:start w:val="1"/>
      <w:numFmt w:val="lowerRoman"/>
      <w:lvlText w:val="%9."/>
      <w:lvlJc w:val="right"/>
      <w:pPr>
        <w:ind w:left="5970" w:hanging="180"/>
      </w:pPr>
    </w:lvl>
  </w:abstractNum>
  <w:abstractNum w:abstractNumId="8" w15:restartNumberingAfterBreak="0">
    <w:nsid w:val="225311B8"/>
    <w:multiLevelType w:val="hybridMultilevel"/>
    <w:tmpl w:val="120E1D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44E7919"/>
    <w:multiLevelType w:val="hybridMultilevel"/>
    <w:tmpl w:val="5516B8C4"/>
    <w:lvl w:ilvl="0" w:tplc="29A63B90">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7DF4E11"/>
    <w:multiLevelType w:val="multilevel"/>
    <w:tmpl w:val="A9A8FD08"/>
    <w:lvl w:ilvl="0">
      <w:start w:val="1"/>
      <w:numFmt w:val="decimal"/>
      <w:suff w:val="space"/>
      <w:lvlText w:val="Capítulo %1"/>
      <w:lvlJc w:val="left"/>
      <w:pPr>
        <w:ind w:left="1135"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142" w:firstLine="0"/>
      </w:pPr>
      <w:rPr>
        <w:rFonts w:hint="default"/>
      </w:rPr>
    </w:lvl>
    <w:lvl w:ilvl="2">
      <w:start w:val="1"/>
      <w:numFmt w:val="none"/>
      <w:suff w:val="nothing"/>
      <w:lvlText w:val=""/>
      <w:lvlJc w:val="left"/>
      <w:pPr>
        <w:ind w:left="142" w:firstLine="0"/>
      </w:pPr>
      <w:rPr>
        <w:rFonts w:hint="default"/>
      </w:rPr>
    </w:lvl>
    <w:lvl w:ilvl="3">
      <w:start w:val="1"/>
      <w:numFmt w:val="none"/>
      <w:suff w:val="nothing"/>
      <w:lvlText w:val=""/>
      <w:lvlJc w:val="left"/>
      <w:pPr>
        <w:ind w:left="142" w:firstLine="0"/>
      </w:pPr>
      <w:rPr>
        <w:rFonts w:hint="default"/>
      </w:rPr>
    </w:lvl>
    <w:lvl w:ilvl="4">
      <w:start w:val="1"/>
      <w:numFmt w:val="none"/>
      <w:suff w:val="nothing"/>
      <w:lvlText w:val=""/>
      <w:lvlJc w:val="left"/>
      <w:pPr>
        <w:ind w:left="142" w:firstLine="0"/>
      </w:pPr>
      <w:rPr>
        <w:rFonts w:hint="default"/>
      </w:rPr>
    </w:lvl>
    <w:lvl w:ilvl="5">
      <w:start w:val="1"/>
      <w:numFmt w:val="none"/>
      <w:suff w:val="nothing"/>
      <w:lvlText w:val=""/>
      <w:lvlJc w:val="left"/>
      <w:pPr>
        <w:ind w:left="142" w:firstLine="0"/>
      </w:pPr>
      <w:rPr>
        <w:rFonts w:hint="default"/>
      </w:rPr>
    </w:lvl>
    <w:lvl w:ilvl="6">
      <w:start w:val="1"/>
      <w:numFmt w:val="none"/>
      <w:suff w:val="nothing"/>
      <w:lvlText w:val=""/>
      <w:lvlJc w:val="left"/>
      <w:pPr>
        <w:ind w:left="142" w:firstLine="0"/>
      </w:pPr>
      <w:rPr>
        <w:rFonts w:hint="default"/>
      </w:rPr>
    </w:lvl>
    <w:lvl w:ilvl="7">
      <w:start w:val="1"/>
      <w:numFmt w:val="none"/>
      <w:suff w:val="nothing"/>
      <w:lvlText w:val=""/>
      <w:lvlJc w:val="left"/>
      <w:pPr>
        <w:ind w:left="142" w:firstLine="0"/>
      </w:pPr>
      <w:rPr>
        <w:rFonts w:hint="default"/>
      </w:rPr>
    </w:lvl>
    <w:lvl w:ilvl="8">
      <w:start w:val="1"/>
      <w:numFmt w:val="none"/>
      <w:suff w:val="nothing"/>
      <w:lvlText w:val=""/>
      <w:lvlJc w:val="left"/>
      <w:pPr>
        <w:ind w:left="142" w:firstLine="0"/>
      </w:pPr>
      <w:rPr>
        <w:rFonts w:hint="default"/>
      </w:rPr>
    </w:lvl>
  </w:abstractNum>
  <w:abstractNum w:abstractNumId="11" w15:restartNumberingAfterBreak="0">
    <w:nsid w:val="29A72AE5"/>
    <w:multiLevelType w:val="multilevel"/>
    <w:tmpl w:val="8F4E32A6"/>
    <w:lvl w:ilvl="0">
      <w:start w:val="1"/>
      <w:numFmt w:val="decimal"/>
      <w:pStyle w:val="Ttulo1"/>
      <w:lvlText w:val="%1"/>
      <w:lvlJc w:val="left"/>
      <w:pPr>
        <w:ind w:left="432" w:hanging="432"/>
      </w:pPr>
    </w:lvl>
    <w:lvl w:ilvl="1">
      <w:start w:val="1"/>
      <w:numFmt w:val="decimal"/>
      <w:pStyle w:val="Ttulo2"/>
      <w:lvlText w:val="%1.%2"/>
      <w:lvlJc w:val="left"/>
      <w:pPr>
        <w:ind w:left="3978"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2EAB18C9"/>
    <w:multiLevelType w:val="hybridMultilevel"/>
    <w:tmpl w:val="1FC061A2"/>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13" w15:restartNumberingAfterBreak="0">
    <w:nsid w:val="2FBD2A9D"/>
    <w:multiLevelType w:val="hybridMultilevel"/>
    <w:tmpl w:val="2D4E892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0E33D06"/>
    <w:multiLevelType w:val="hybridMultilevel"/>
    <w:tmpl w:val="7FD0AE4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3BD257A"/>
    <w:multiLevelType w:val="hybridMultilevel"/>
    <w:tmpl w:val="88FC9DC8"/>
    <w:lvl w:ilvl="0" w:tplc="351261E8">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D940489"/>
    <w:multiLevelType w:val="hybridMultilevel"/>
    <w:tmpl w:val="461C03C0"/>
    <w:lvl w:ilvl="0" w:tplc="FDCAE114">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7" w15:restartNumberingAfterBreak="0">
    <w:nsid w:val="42450098"/>
    <w:multiLevelType w:val="hybridMultilevel"/>
    <w:tmpl w:val="0706C032"/>
    <w:lvl w:ilvl="0" w:tplc="0816000F">
      <w:start w:val="1"/>
      <w:numFmt w:val="decimal"/>
      <w:lvlText w:val="%1."/>
      <w:lvlJc w:val="left"/>
      <w:pPr>
        <w:ind w:left="210" w:hanging="360"/>
      </w:pPr>
    </w:lvl>
    <w:lvl w:ilvl="1" w:tplc="08160019" w:tentative="1">
      <w:start w:val="1"/>
      <w:numFmt w:val="lowerLetter"/>
      <w:lvlText w:val="%2."/>
      <w:lvlJc w:val="left"/>
      <w:pPr>
        <w:ind w:left="930" w:hanging="360"/>
      </w:pPr>
    </w:lvl>
    <w:lvl w:ilvl="2" w:tplc="0816001B" w:tentative="1">
      <w:start w:val="1"/>
      <w:numFmt w:val="lowerRoman"/>
      <w:lvlText w:val="%3."/>
      <w:lvlJc w:val="right"/>
      <w:pPr>
        <w:ind w:left="1650" w:hanging="180"/>
      </w:pPr>
    </w:lvl>
    <w:lvl w:ilvl="3" w:tplc="0816000F" w:tentative="1">
      <w:start w:val="1"/>
      <w:numFmt w:val="decimal"/>
      <w:lvlText w:val="%4."/>
      <w:lvlJc w:val="left"/>
      <w:pPr>
        <w:ind w:left="2370" w:hanging="360"/>
      </w:pPr>
    </w:lvl>
    <w:lvl w:ilvl="4" w:tplc="08160019" w:tentative="1">
      <w:start w:val="1"/>
      <w:numFmt w:val="lowerLetter"/>
      <w:lvlText w:val="%5."/>
      <w:lvlJc w:val="left"/>
      <w:pPr>
        <w:ind w:left="3090" w:hanging="360"/>
      </w:pPr>
    </w:lvl>
    <w:lvl w:ilvl="5" w:tplc="0816001B" w:tentative="1">
      <w:start w:val="1"/>
      <w:numFmt w:val="lowerRoman"/>
      <w:lvlText w:val="%6."/>
      <w:lvlJc w:val="right"/>
      <w:pPr>
        <w:ind w:left="3810" w:hanging="180"/>
      </w:pPr>
    </w:lvl>
    <w:lvl w:ilvl="6" w:tplc="0816000F" w:tentative="1">
      <w:start w:val="1"/>
      <w:numFmt w:val="decimal"/>
      <w:lvlText w:val="%7."/>
      <w:lvlJc w:val="left"/>
      <w:pPr>
        <w:ind w:left="4530" w:hanging="360"/>
      </w:pPr>
    </w:lvl>
    <w:lvl w:ilvl="7" w:tplc="08160019" w:tentative="1">
      <w:start w:val="1"/>
      <w:numFmt w:val="lowerLetter"/>
      <w:lvlText w:val="%8."/>
      <w:lvlJc w:val="left"/>
      <w:pPr>
        <w:ind w:left="5250" w:hanging="360"/>
      </w:pPr>
    </w:lvl>
    <w:lvl w:ilvl="8" w:tplc="0816001B" w:tentative="1">
      <w:start w:val="1"/>
      <w:numFmt w:val="lowerRoman"/>
      <w:lvlText w:val="%9."/>
      <w:lvlJc w:val="right"/>
      <w:pPr>
        <w:ind w:left="5970" w:hanging="180"/>
      </w:pPr>
    </w:lvl>
  </w:abstractNum>
  <w:abstractNum w:abstractNumId="18" w15:restartNumberingAfterBreak="0">
    <w:nsid w:val="49701E4C"/>
    <w:multiLevelType w:val="hybridMultilevel"/>
    <w:tmpl w:val="1130A7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B717568"/>
    <w:multiLevelType w:val="hybridMultilevel"/>
    <w:tmpl w:val="EC064618"/>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BD866E0"/>
    <w:multiLevelType w:val="multilevel"/>
    <w:tmpl w:val="5AAE3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A41563"/>
    <w:multiLevelType w:val="hybridMultilevel"/>
    <w:tmpl w:val="424CF278"/>
    <w:lvl w:ilvl="0" w:tplc="6D5A9D8A">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3AB0EC7"/>
    <w:multiLevelType w:val="hybridMultilevel"/>
    <w:tmpl w:val="0E345C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4D64EC9"/>
    <w:multiLevelType w:val="hybridMultilevel"/>
    <w:tmpl w:val="CC543990"/>
    <w:lvl w:ilvl="0" w:tplc="428427CA">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9196C7D"/>
    <w:multiLevelType w:val="hybridMultilevel"/>
    <w:tmpl w:val="19AC594C"/>
    <w:lvl w:ilvl="0" w:tplc="E6E6BB9E">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98C080A"/>
    <w:multiLevelType w:val="multilevel"/>
    <w:tmpl w:val="8CC036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E647069"/>
    <w:multiLevelType w:val="hybridMultilevel"/>
    <w:tmpl w:val="6B7033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3A04B39"/>
    <w:multiLevelType w:val="hybridMultilevel"/>
    <w:tmpl w:val="0DF6FD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5083ED4"/>
    <w:multiLevelType w:val="hybridMultilevel"/>
    <w:tmpl w:val="03D8F4D4"/>
    <w:lvl w:ilvl="0" w:tplc="1B701E48">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59F3FDD"/>
    <w:multiLevelType w:val="hybridMultilevel"/>
    <w:tmpl w:val="F0C45836"/>
    <w:lvl w:ilvl="0" w:tplc="E3F48BB4">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2515FC4"/>
    <w:multiLevelType w:val="hybridMultilevel"/>
    <w:tmpl w:val="5F00EFB6"/>
    <w:lvl w:ilvl="0" w:tplc="AC54AE3A">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28E12A8"/>
    <w:multiLevelType w:val="hybridMultilevel"/>
    <w:tmpl w:val="9148E1F0"/>
    <w:lvl w:ilvl="0" w:tplc="EA66EE40">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4F24BA6"/>
    <w:multiLevelType w:val="multilevel"/>
    <w:tmpl w:val="31340EC6"/>
    <w:lvl w:ilvl="0">
      <w:start w:val="2"/>
      <w:numFmt w:val="decimal"/>
      <w:suff w:val="nothing"/>
      <w:lvlText w:val="1.%1 - "/>
      <w:lvlJc w:val="left"/>
      <w:pPr>
        <w:ind w:left="360" w:hanging="360"/>
      </w:pPr>
      <w:rPr>
        <w:rFonts w:hint="default"/>
        <w:b w:val="0"/>
        <w:i w:val="0"/>
        <w:sz w:val="28"/>
      </w:rPr>
    </w:lvl>
    <w:lvl w:ilvl="1">
      <w:start w:val="1"/>
      <w:numFmt w:val="decimal"/>
      <w:lvlText w:val="1.%1.%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15:restartNumberingAfterBreak="0">
    <w:nsid w:val="75812B4E"/>
    <w:multiLevelType w:val="hybridMultilevel"/>
    <w:tmpl w:val="2A9E7C40"/>
    <w:lvl w:ilvl="0" w:tplc="747E97CE">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8912808"/>
    <w:multiLevelType w:val="hybridMultilevel"/>
    <w:tmpl w:val="4F34CDC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2"/>
  </w:num>
  <w:num w:numId="2">
    <w:abstractNumId w:val="10"/>
  </w:num>
  <w:num w:numId="3">
    <w:abstractNumId w:val="4"/>
  </w:num>
  <w:num w:numId="4">
    <w:abstractNumId w:val="6"/>
  </w:num>
  <w:num w:numId="5">
    <w:abstractNumId w:val="16"/>
  </w:num>
  <w:num w:numId="6">
    <w:abstractNumId w:val="20"/>
  </w:num>
  <w:num w:numId="7">
    <w:abstractNumId w:val="25"/>
  </w:num>
  <w:num w:numId="8">
    <w:abstractNumId w:val="11"/>
  </w:num>
  <w:num w:numId="9">
    <w:abstractNumId w:val="27"/>
  </w:num>
  <w:num w:numId="10">
    <w:abstractNumId w:val="17"/>
  </w:num>
  <w:num w:numId="11">
    <w:abstractNumId w:val="7"/>
  </w:num>
  <w:num w:numId="12">
    <w:abstractNumId w:val="34"/>
  </w:num>
  <w:num w:numId="13">
    <w:abstractNumId w:val="19"/>
  </w:num>
  <w:num w:numId="14">
    <w:abstractNumId w:val="18"/>
  </w:num>
  <w:num w:numId="15">
    <w:abstractNumId w:val="13"/>
  </w:num>
  <w:num w:numId="16">
    <w:abstractNumId w:val="2"/>
  </w:num>
  <w:num w:numId="17">
    <w:abstractNumId w:val="3"/>
  </w:num>
  <w:num w:numId="18">
    <w:abstractNumId w:val="22"/>
  </w:num>
  <w:num w:numId="19">
    <w:abstractNumId w:val="8"/>
  </w:num>
  <w:num w:numId="20">
    <w:abstractNumId w:val="9"/>
  </w:num>
  <w:num w:numId="21">
    <w:abstractNumId w:val="1"/>
  </w:num>
  <w:num w:numId="22">
    <w:abstractNumId w:val="28"/>
  </w:num>
  <w:num w:numId="23">
    <w:abstractNumId w:val="29"/>
  </w:num>
  <w:num w:numId="24">
    <w:abstractNumId w:val="15"/>
  </w:num>
  <w:num w:numId="25">
    <w:abstractNumId w:val="0"/>
  </w:num>
  <w:num w:numId="26">
    <w:abstractNumId w:val="30"/>
  </w:num>
  <w:num w:numId="27">
    <w:abstractNumId w:val="31"/>
  </w:num>
  <w:num w:numId="28">
    <w:abstractNumId w:val="21"/>
  </w:num>
  <w:num w:numId="29">
    <w:abstractNumId w:val="23"/>
  </w:num>
  <w:num w:numId="30">
    <w:abstractNumId w:val="5"/>
  </w:num>
  <w:num w:numId="31">
    <w:abstractNumId w:val="24"/>
  </w:num>
  <w:num w:numId="32">
    <w:abstractNumId w:val="33"/>
  </w:num>
  <w:num w:numId="33">
    <w:abstractNumId w:val="26"/>
  </w:num>
  <w:num w:numId="34">
    <w:abstractNumId w:val="12"/>
  </w:num>
  <w:num w:numId="3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stavo Moreira">
    <w15:presenceInfo w15:providerId="Windows Live" w15:userId="9f2fa597f2826995"/>
  </w15:person>
  <w15:person w15:author="Fátima Rodrigues">
    <w15:presenceInfo w15:providerId="AD" w15:userId="S::mfc@isep.ipp.pt::e7ecf24d-d84e-4bef-bb21-d40d09d27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proofState w:spelling="clean" w:grammar="clean"/>
  <w:attachedTemplate r:id="rId1"/>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1A"/>
    <w:rsid w:val="000012A6"/>
    <w:rsid w:val="00012867"/>
    <w:rsid w:val="00012D1A"/>
    <w:rsid w:val="00020228"/>
    <w:rsid w:val="000379FC"/>
    <w:rsid w:val="00042424"/>
    <w:rsid w:val="00047637"/>
    <w:rsid w:val="0005272D"/>
    <w:rsid w:val="000607E0"/>
    <w:rsid w:val="00063B8D"/>
    <w:rsid w:val="00074701"/>
    <w:rsid w:val="0008187F"/>
    <w:rsid w:val="00084608"/>
    <w:rsid w:val="00092314"/>
    <w:rsid w:val="000A01A9"/>
    <w:rsid w:val="000A09ED"/>
    <w:rsid w:val="000A63DB"/>
    <w:rsid w:val="000B0851"/>
    <w:rsid w:val="000B1342"/>
    <w:rsid w:val="000B4B63"/>
    <w:rsid w:val="000C1978"/>
    <w:rsid w:val="000C63AC"/>
    <w:rsid w:val="000D5D9F"/>
    <w:rsid w:val="000E1F24"/>
    <w:rsid w:val="000E3DBB"/>
    <w:rsid w:val="000E7766"/>
    <w:rsid w:val="0010069C"/>
    <w:rsid w:val="001213F4"/>
    <w:rsid w:val="00122553"/>
    <w:rsid w:val="0014113A"/>
    <w:rsid w:val="00157C6D"/>
    <w:rsid w:val="001823C1"/>
    <w:rsid w:val="001B1A45"/>
    <w:rsid w:val="001B48F9"/>
    <w:rsid w:val="001C600C"/>
    <w:rsid w:val="001D0FDE"/>
    <w:rsid w:val="001D2973"/>
    <w:rsid w:val="001D3FA0"/>
    <w:rsid w:val="001D5404"/>
    <w:rsid w:val="001E3D69"/>
    <w:rsid w:val="001F0166"/>
    <w:rsid w:val="001F6542"/>
    <w:rsid w:val="00202389"/>
    <w:rsid w:val="00206341"/>
    <w:rsid w:val="002073B0"/>
    <w:rsid w:val="00221B43"/>
    <w:rsid w:val="0023261D"/>
    <w:rsid w:val="00235604"/>
    <w:rsid w:val="0023779A"/>
    <w:rsid w:val="00254177"/>
    <w:rsid w:val="00257895"/>
    <w:rsid w:val="002929DC"/>
    <w:rsid w:val="002A6143"/>
    <w:rsid w:val="002B0516"/>
    <w:rsid w:val="002C08EF"/>
    <w:rsid w:val="002C2463"/>
    <w:rsid w:val="002C7B7F"/>
    <w:rsid w:val="002D0D4A"/>
    <w:rsid w:val="002D1F2A"/>
    <w:rsid w:val="002E0BCF"/>
    <w:rsid w:val="002E209D"/>
    <w:rsid w:val="00323684"/>
    <w:rsid w:val="00332C8E"/>
    <w:rsid w:val="00335EB4"/>
    <w:rsid w:val="0033773D"/>
    <w:rsid w:val="00344AEE"/>
    <w:rsid w:val="00352711"/>
    <w:rsid w:val="00362D99"/>
    <w:rsid w:val="003632CF"/>
    <w:rsid w:val="003826E4"/>
    <w:rsid w:val="00384EF0"/>
    <w:rsid w:val="00392D3D"/>
    <w:rsid w:val="00395526"/>
    <w:rsid w:val="00395B16"/>
    <w:rsid w:val="00396FAF"/>
    <w:rsid w:val="003A21CF"/>
    <w:rsid w:val="003A5456"/>
    <w:rsid w:val="003B21D6"/>
    <w:rsid w:val="003B51B0"/>
    <w:rsid w:val="003B5BCB"/>
    <w:rsid w:val="003C12AD"/>
    <w:rsid w:val="003D0293"/>
    <w:rsid w:val="003F3FD1"/>
    <w:rsid w:val="003F7377"/>
    <w:rsid w:val="00424E04"/>
    <w:rsid w:val="00432B88"/>
    <w:rsid w:val="00433206"/>
    <w:rsid w:val="00434DBE"/>
    <w:rsid w:val="0043515D"/>
    <w:rsid w:val="00440E93"/>
    <w:rsid w:val="0045292D"/>
    <w:rsid w:val="004614AE"/>
    <w:rsid w:val="00463876"/>
    <w:rsid w:val="004725E8"/>
    <w:rsid w:val="00477F29"/>
    <w:rsid w:val="00481C22"/>
    <w:rsid w:val="004A01FB"/>
    <w:rsid w:val="004A6B39"/>
    <w:rsid w:val="004B408B"/>
    <w:rsid w:val="004B5FC5"/>
    <w:rsid w:val="004B614F"/>
    <w:rsid w:val="004D16F1"/>
    <w:rsid w:val="004D23FD"/>
    <w:rsid w:val="004D4A35"/>
    <w:rsid w:val="004D6399"/>
    <w:rsid w:val="004F614B"/>
    <w:rsid w:val="004F67FE"/>
    <w:rsid w:val="00503D2D"/>
    <w:rsid w:val="0050414F"/>
    <w:rsid w:val="00507A44"/>
    <w:rsid w:val="00522354"/>
    <w:rsid w:val="00523CCD"/>
    <w:rsid w:val="005256B9"/>
    <w:rsid w:val="00526D6B"/>
    <w:rsid w:val="00531EA2"/>
    <w:rsid w:val="0055124A"/>
    <w:rsid w:val="00553243"/>
    <w:rsid w:val="00567EFE"/>
    <w:rsid w:val="00580BD9"/>
    <w:rsid w:val="005927B8"/>
    <w:rsid w:val="005A3746"/>
    <w:rsid w:val="005C2E0B"/>
    <w:rsid w:val="005C34D6"/>
    <w:rsid w:val="005E5C92"/>
    <w:rsid w:val="005E7408"/>
    <w:rsid w:val="0062798F"/>
    <w:rsid w:val="00631184"/>
    <w:rsid w:val="006457F3"/>
    <w:rsid w:val="006662DC"/>
    <w:rsid w:val="00666426"/>
    <w:rsid w:val="00676A71"/>
    <w:rsid w:val="006861C4"/>
    <w:rsid w:val="00687AA7"/>
    <w:rsid w:val="00696B40"/>
    <w:rsid w:val="00697CE9"/>
    <w:rsid w:val="006D47CC"/>
    <w:rsid w:val="00700570"/>
    <w:rsid w:val="00712183"/>
    <w:rsid w:val="007366C5"/>
    <w:rsid w:val="0075233C"/>
    <w:rsid w:val="00753B0A"/>
    <w:rsid w:val="007670F7"/>
    <w:rsid w:val="007708D0"/>
    <w:rsid w:val="00786AA1"/>
    <w:rsid w:val="0079235C"/>
    <w:rsid w:val="007A57D9"/>
    <w:rsid w:val="007B0AB6"/>
    <w:rsid w:val="007B0B4B"/>
    <w:rsid w:val="007C0E87"/>
    <w:rsid w:val="007C73EA"/>
    <w:rsid w:val="007E1B4E"/>
    <w:rsid w:val="007E6095"/>
    <w:rsid w:val="008009B8"/>
    <w:rsid w:val="00813B4B"/>
    <w:rsid w:val="0081602F"/>
    <w:rsid w:val="00817DE3"/>
    <w:rsid w:val="008319C0"/>
    <w:rsid w:val="00832DDA"/>
    <w:rsid w:val="008359F1"/>
    <w:rsid w:val="00840F15"/>
    <w:rsid w:val="008451A3"/>
    <w:rsid w:val="008516C8"/>
    <w:rsid w:val="0085778A"/>
    <w:rsid w:val="00867114"/>
    <w:rsid w:val="00872540"/>
    <w:rsid w:val="008735C2"/>
    <w:rsid w:val="0087604F"/>
    <w:rsid w:val="00890CDB"/>
    <w:rsid w:val="00891872"/>
    <w:rsid w:val="00895C3A"/>
    <w:rsid w:val="00897A74"/>
    <w:rsid w:val="008A2AA9"/>
    <w:rsid w:val="008A4ACE"/>
    <w:rsid w:val="008C6BE9"/>
    <w:rsid w:val="008D0F80"/>
    <w:rsid w:val="008D34AA"/>
    <w:rsid w:val="008D7220"/>
    <w:rsid w:val="008E0B46"/>
    <w:rsid w:val="008E77F9"/>
    <w:rsid w:val="008F3435"/>
    <w:rsid w:val="008F4BAC"/>
    <w:rsid w:val="008F6744"/>
    <w:rsid w:val="00902FFB"/>
    <w:rsid w:val="00905261"/>
    <w:rsid w:val="00907ED8"/>
    <w:rsid w:val="0093025B"/>
    <w:rsid w:val="00944118"/>
    <w:rsid w:val="00946A0A"/>
    <w:rsid w:val="00946D99"/>
    <w:rsid w:val="009520C5"/>
    <w:rsid w:val="00953135"/>
    <w:rsid w:val="00955F40"/>
    <w:rsid w:val="00956FCF"/>
    <w:rsid w:val="009622A0"/>
    <w:rsid w:val="0096786D"/>
    <w:rsid w:val="00971D76"/>
    <w:rsid w:val="00974742"/>
    <w:rsid w:val="00987C5E"/>
    <w:rsid w:val="00997EB8"/>
    <w:rsid w:val="009A1246"/>
    <w:rsid w:val="009B0B4F"/>
    <w:rsid w:val="009B5465"/>
    <w:rsid w:val="009C01FB"/>
    <w:rsid w:val="009C2102"/>
    <w:rsid w:val="009C380E"/>
    <w:rsid w:val="009D05B5"/>
    <w:rsid w:val="009D5267"/>
    <w:rsid w:val="009D7505"/>
    <w:rsid w:val="009E30BA"/>
    <w:rsid w:val="009E3D64"/>
    <w:rsid w:val="009E49FD"/>
    <w:rsid w:val="009F013B"/>
    <w:rsid w:val="00A01201"/>
    <w:rsid w:val="00A15C66"/>
    <w:rsid w:val="00A2414C"/>
    <w:rsid w:val="00A31F44"/>
    <w:rsid w:val="00A51009"/>
    <w:rsid w:val="00A53B96"/>
    <w:rsid w:val="00A5547E"/>
    <w:rsid w:val="00A55DD4"/>
    <w:rsid w:val="00A87C14"/>
    <w:rsid w:val="00A93250"/>
    <w:rsid w:val="00A973E0"/>
    <w:rsid w:val="00AA6D00"/>
    <w:rsid w:val="00AA779D"/>
    <w:rsid w:val="00AB1DB5"/>
    <w:rsid w:val="00AB22FC"/>
    <w:rsid w:val="00AE1A6D"/>
    <w:rsid w:val="00AE7877"/>
    <w:rsid w:val="00B06751"/>
    <w:rsid w:val="00B12037"/>
    <w:rsid w:val="00B70D46"/>
    <w:rsid w:val="00B75360"/>
    <w:rsid w:val="00B82B2B"/>
    <w:rsid w:val="00B90052"/>
    <w:rsid w:val="00BA7795"/>
    <w:rsid w:val="00BB1DE7"/>
    <w:rsid w:val="00BB3375"/>
    <w:rsid w:val="00BC57F6"/>
    <w:rsid w:val="00BD061A"/>
    <w:rsid w:val="00BD2EAE"/>
    <w:rsid w:val="00BE0C34"/>
    <w:rsid w:val="00BE6EBA"/>
    <w:rsid w:val="00BF35D8"/>
    <w:rsid w:val="00BF59E7"/>
    <w:rsid w:val="00C02F56"/>
    <w:rsid w:val="00C15F33"/>
    <w:rsid w:val="00C23438"/>
    <w:rsid w:val="00C25A99"/>
    <w:rsid w:val="00C33A33"/>
    <w:rsid w:val="00C44794"/>
    <w:rsid w:val="00C66852"/>
    <w:rsid w:val="00C72706"/>
    <w:rsid w:val="00C743BD"/>
    <w:rsid w:val="00C830DD"/>
    <w:rsid w:val="00C843A5"/>
    <w:rsid w:val="00C93AA2"/>
    <w:rsid w:val="00CA0160"/>
    <w:rsid w:val="00CB7C2B"/>
    <w:rsid w:val="00CC09AD"/>
    <w:rsid w:val="00CC59A1"/>
    <w:rsid w:val="00CC6A9D"/>
    <w:rsid w:val="00CE0B8B"/>
    <w:rsid w:val="00CE6245"/>
    <w:rsid w:val="00CF3515"/>
    <w:rsid w:val="00CF788C"/>
    <w:rsid w:val="00D01FF6"/>
    <w:rsid w:val="00D14687"/>
    <w:rsid w:val="00D154A7"/>
    <w:rsid w:val="00D17A13"/>
    <w:rsid w:val="00D32EB5"/>
    <w:rsid w:val="00D43C6F"/>
    <w:rsid w:val="00D5201C"/>
    <w:rsid w:val="00D641B0"/>
    <w:rsid w:val="00D64FBC"/>
    <w:rsid w:val="00D72DBC"/>
    <w:rsid w:val="00D8249D"/>
    <w:rsid w:val="00DB344C"/>
    <w:rsid w:val="00DB7954"/>
    <w:rsid w:val="00DC3D5E"/>
    <w:rsid w:val="00DF4932"/>
    <w:rsid w:val="00E01A5A"/>
    <w:rsid w:val="00E10E7D"/>
    <w:rsid w:val="00E131C2"/>
    <w:rsid w:val="00E24ADF"/>
    <w:rsid w:val="00E34B8C"/>
    <w:rsid w:val="00E37AD6"/>
    <w:rsid w:val="00E408D4"/>
    <w:rsid w:val="00E51358"/>
    <w:rsid w:val="00E5744B"/>
    <w:rsid w:val="00E75591"/>
    <w:rsid w:val="00E8243A"/>
    <w:rsid w:val="00E97F9F"/>
    <w:rsid w:val="00EA194C"/>
    <w:rsid w:val="00EA53A5"/>
    <w:rsid w:val="00EB2ED4"/>
    <w:rsid w:val="00ED3D52"/>
    <w:rsid w:val="00EE73A6"/>
    <w:rsid w:val="00EF592E"/>
    <w:rsid w:val="00EF7DEE"/>
    <w:rsid w:val="00F1425B"/>
    <w:rsid w:val="00F16197"/>
    <w:rsid w:val="00F27DA5"/>
    <w:rsid w:val="00F4266C"/>
    <w:rsid w:val="00F44517"/>
    <w:rsid w:val="00F562CB"/>
    <w:rsid w:val="00F60E6E"/>
    <w:rsid w:val="00F629F5"/>
    <w:rsid w:val="00F665C9"/>
    <w:rsid w:val="00F77F7A"/>
    <w:rsid w:val="00F9016C"/>
    <w:rsid w:val="00FA03B7"/>
    <w:rsid w:val="00FC0620"/>
    <w:rsid w:val="00FC2E8B"/>
    <w:rsid w:val="00FD17F7"/>
    <w:rsid w:val="00FE4E21"/>
    <w:rsid w:val="00FF33D6"/>
  </w:rsids>
  <m:mathPr>
    <m:mathFont m:val="Cambria Math"/>
    <m:brkBin m:val="before"/>
    <m:brkBinSub m:val="--"/>
    <m:smallFrac m:val="0"/>
    <m:dispDef/>
    <m:lMargin m:val="0"/>
    <m:rMargin m:val="0"/>
    <m:defJc m:val="centerGroup"/>
    <m:wrapIndent m:val="1440"/>
    <m:intLim m:val="subSup"/>
    <m:naryLim m:val="undOvr"/>
  </m:mathPr>
  <w:themeFontLang w:val="pt-PT"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CE564"/>
  <w15:docId w15:val="{8D80D1F0-0D7E-4384-929D-7A331AFC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har"/>
    <w:autoRedefine/>
    <w:qFormat/>
    <w:rsid w:val="00832DDA"/>
    <w:pPr>
      <w:keepNext/>
      <w:numPr>
        <w:numId w:val="8"/>
      </w:numPr>
      <w:tabs>
        <w:tab w:val="left" w:pos="1613"/>
      </w:tabs>
      <w:spacing w:before="3240" w:after="600"/>
      <w:ind w:left="431" w:hanging="431"/>
      <w:outlineLvl w:val="0"/>
    </w:pPr>
    <w:rPr>
      <w:rFonts w:ascii="Calibri" w:eastAsia="Times New Roman" w:hAnsi="Calibri" w:cs="Calibri"/>
      <w:b/>
      <w:bCs/>
      <w:color w:val="000000"/>
      <w:kern w:val="28"/>
      <w:sz w:val="48"/>
      <w:szCs w:val="48"/>
      <w:lang w:val="pt-PT"/>
    </w:rPr>
  </w:style>
  <w:style w:type="paragraph" w:styleId="Ttulo2">
    <w:name w:val="heading 2"/>
    <w:basedOn w:val="Normal"/>
    <w:next w:val="Normal"/>
    <w:link w:val="Ttulo2Char"/>
    <w:autoRedefine/>
    <w:qFormat/>
    <w:rsid w:val="00A15C66"/>
    <w:pPr>
      <w:numPr>
        <w:ilvl w:val="1"/>
        <w:numId w:val="8"/>
      </w:numPr>
      <w:autoSpaceDE w:val="0"/>
      <w:autoSpaceDN w:val="0"/>
      <w:adjustRightInd w:val="0"/>
      <w:spacing w:before="600" w:line="360" w:lineRule="atLeast"/>
      <w:ind w:left="576"/>
      <w:outlineLvl w:val="1"/>
    </w:pPr>
    <w:rPr>
      <w:rFonts w:ascii="Calibri" w:eastAsia="Times New Roman" w:hAnsi="Calibri" w:cs="Calibri"/>
      <w:b/>
      <w:color w:val="000000"/>
      <w:sz w:val="32"/>
      <w:szCs w:val="32"/>
    </w:rPr>
  </w:style>
  <w:style w:type="paragraph" w:styleId="Ttulo3">
    <w:name w:val="heading 3"/>
    <w:basedOn w:val="Normal"/>
    <w:next w:val="Normal"/>
    <w:link w:val="Ttulo3Char"/>
    <w:autoRedefine/>
    <w:unhideWhenUsed/>
    <w:qFormat/>
    <w:rsid w:val="00687AA7"/>
    <w:pPr>
      <w:keepNext/>
      <w:keepLines/>
      <w:numPr>
        <w:ilvl w:val="2"/>
        <w:numId w:val="8"/>
      </w:numPr>
      <w:spacing w:before="480" w:after="240"/>
      <w:outlineLvl w:val="2"/>
    </w:pPr>
    <w:rPr>
      <w:rFonts w:ascii="Calibri" w:eastAsiaTheme="majorEastAsia" w:hAnsi="Calibri" w:cstheme="majorBidi"/>
      <w:b/>
      <w:bCs/>
      <w:color w:val="000000" w:themeColor="text1"/>
      <w:sz w:val="24"/>
    </w:rPr>
  </w:style>
  <w:style w:type="paragraph" w:styleId="Ttulo4">
    <w:name w:val="heading 4"/>
    <w:basedOn w:val="Normal"/>
    <w:next w:val="Normal"/>
    <w:link w:val="Ttulo4Char"/>
    <w:autoRedefine/>
    <w:qFormat/>
    <w:rsid w:val="00A55DD4"/>
    <w:pPr>
      <w:keepNext/>
      <w:numPr>
        <w:ilvl w:val="3"/>
        <w:numId w:val="8"/>
      </w:numPr>
      <w:spacing w:after="0"/>
      <w:outlineLvl w:val="3"/>
    </w:pPr>
    <w:rPr>
      <w:rFonts w:ascii="Calibri" w:eastAsia="Times New Roman" w:hAnsi="Calibri" w:cs="Calibri"/>
      <w:bCs/>
      <w:color w:val="000000"/>
    </w:rPr>
  </w:style>
  <w:style w:type="paragraph" w:styleId="Ttulo5">
    <w:name w:val="heading 5"/>
    <w:basedOn w:val="Normal"/>
    <w:next w:val="Normal"/>
    <w:link w:val="Ttulo5Char"/>
    <w:autoRedefine/>
    <w:rsid w:val="00CE0B8B"/>
    <w:pPr>
      <w:numPr>
        <w:ilvl w:val="4"/>
        <w:numId w:val="8"/>
      </w:numPr>
      <w:spacing w:after="0"/>
      <w:outlineLvl w:val="4"/>
    </w:pPr>
    <w:rPr>
      <w:rFonts w:ascii="Calibri" w:eastAsia="Times New Roman" w:hAnsi="Calibri" w:cs="Calibri"/>
      <w:bCs/>
      <w:iCs/>
      <w:color w:val="000000"/>
    </w:rPr>
  </w:style>
  <w:style w:type="paragraph" w:styleId="Ttulo6">
    <w:name w:val="heading 6"/>
    <w:basedOn w:val="Normal"/>
    <w:next w:val="Normal"/>
    <w:link w:val="Ttulo6Char"/>
    <w:rsid w:val="00CE0B8B"/>
    <w:pPr>
      <w:numPr>
        <w:ilvl w:val="5"/>
        <w:numId w:val="8"/>
      </w:numPr>
      <w:spacing w:after="0"/>
      <w:outlineLvl w:val="5"/>
    </w:pPr>
    <w:rPr>
      <w:rFonts w:ascii="Calibri" w:eastAsia="Times New Roman" w:hAnsi="Calibri" w:cs="Calibri"/>
      <w:bCs/>
      <w:color w:val="000000"/>
    </w:rPr>
  </w:style>
  <w:style w:type="paragraph" w:styleId="Ttulo7">
    <w:name w:val="heading 7"/>
    <w:basedOn w:val="Normal"/>
    <w:next w:val="Normal"/>
    <w:link w:val="Ttulo7Char"/>
    <w:rsid w:val="00CE0B8B"/>
    <w:pPr>
      <w:numPr>
        <w:ilvl w:val="6"/>
        <w:numId w:val="8"/>
      </w:numPr>
      <w:spacing w:after="0"/>
      <w:outlineLvl w:val="6"/>
    </w:pPr>
    <w:rPr>
      <w:rFonts w:ascii="Calibri" w:eastAsia="Times New Roman" w:hAnsi="Calibri" w:cs="Calibri"/>
      <w:bCs/>
      <w:color w:val="000000"/>
    </w:rPr>
  </w:style>
  <w:style w:type="paragraph" w:styleId="Ttulo8">
    <w:name w:val="heading 8"/>
    <w:basedOn w:val="Normal"/>
    <w:next w:val="Normal"/>
    <w:link w:val="Ttulo8Char"/>
    <w:rsid w:val="00CE0B8B"/>
    <w:pPr>
      <w:numPr>
        <w:ilvl w:val="7"/>
        <w:numId w:val="8"/>
      </w:numPr>
      <w:spacing w:after="0"/>
      <w:outlineLvl w:val="7"/>
    </w:pPr>
    <w:rPr>
      <w:rFonts w:ascii="Calibri" w:eastAsia="Times New Roman" w:hAnsi="Calibri" w:cs="Calibri"/>
      <w:bCs/>
      <w:i/>
      <w:color w:val="000000"/>
    </w:rPr>
  </w:style>
  <w:style w:type="paragraph" w:styleId="Ttulo9">
    <w:name w:val="heading 9"/>
    <w:basedOn w:val="Normal"/>
    <w:next w:val="Normal"/>
    <w:link w:val="Ttulo9Char"/>
    <w:rsid w:val="00CE0B8B"/>
    <w:pPr>
      <w:numPr>
        <w:ilvl w:val="8"/>
        <w:numId w:val="8"/>
      </w:numPr>
      <w:spacing w:after="0"/>
      <w:outlineLvl w:val="8"/>
    </w:pPr>
    <w:rPr>
      <w:rFonts w:ascii="Calibri" w:eastAsia="Times New Roman" w:hAnsi="Calibri" w:cs="Calibri"/>
      <w:bCs/>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97A74"/>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897A74"/>
    <w:rPr>
      <w:rFonts w:ascii="Tahoma" w:hAnsi="Tahoma" w:cs="Tahoma"/>
      <w:sz w:val="16"/>
      <w:szCs w:val="16"/>
    </w:rPr>
  </w:style>
  <w:style w:type="paragraph" w:styleId="AssinaturadeEmail">
    <w:name w:val="E-mail Signature"/>
    <w:basedOn w:val="Normal"/>
    <w:link w:val="AssinaturadeEmailChar"/>
    <w:uiPriority w:val="99"/>
    <w:unhideWhenUsed/>
    <w:rsid w:val="00257895"/>
    <w:pPr>
      <w:spacing w:after="0"/>
    </w:pPr>
  </w:style>
  <w:style w:type="character" w:customStyle="1" w:styleId="AssinaturadeEmailChar">
    <w:name w:val="Assinatura de Email Char"/>
    <w:basedOn w:val="Fontepargpadro"/>
    <w:link w:val="AssinaturadeEmail"/>
    <w:uiPriority w:val="99"/>
    <w:rsid w:val="00257895"/>
  </w:style>
  <w:style w:type="paragraph" w:styleId="TextosemFormatao">
    <w:name w:val="Plain Text"/>
    <w:basedOn w:val="Normal"/>
    <w:link w:val="TextosemFormataoChar"/>
    <w:uiPriority w:val="99"/>
    <w:semiHidden/>
    <w:unhideWhenUsed/>
    <w:rsid w:val="008F4BAC"/>
    <w:pPr>
      <w:spacing w:after="0"/>
    </w:pPr>
    <w:rPr>
      <w:rFonts w:ascii="Consolas" w:hAnsi="Consolas" w:cs="Consolas"/>
      <w:sz w:val="21"/>
      <w:szCs w:val="21"/>
    </w:rPr>
  </w:style>
  <w:style w:type="character" w:customStyle="1" w:styleId="TextosemFormataoChar">
    <w:name w:val="Texto sem Formatação Char"/>
    <w:basedOn w:val="Fontepargpadro"/>
    <w:link w:val="TextosemFormatao"/>
    <w:uiPriority w:val="99"/>
    <w:semiHidden/>
    <w:rsid w:val="008F4BAC"/>
    <w:rPr>
      <w:rFonts w:ascii="Consolas" w:hAnsi="Consolas" w:cs="Consolas"/>
      <w:sz w:val="21"/>
      <w:szCs w:val="21"/>
    </w:rPr>
  </w:style>
  <w:style w:type="paragraph" w:styleId="Sumrio1">
    <w:name w:val="toc 1"/>
    <w:basedOn w:val="Normal"/>
    <w:next w:val="Normal"/>
    <w:uiPriority w:val="39"/>
    <w:rsid w:val="00D154A7"/>
    <w:pPr>
      <w:tabs>
        <w:tab w:val="right" w:leader="dot" w:pos="8640"/>
      </w:tabs>
      <w:spacing w:before="240" w:after="0"/>
    </w:pPr>
    <w:rPr>
      <w:rFonts w:ascii="Trebuchet MS" w:eastAsia="Times New Roman" w:hAnsi="Trebuchet MS" w:cs="Times New Roman"/>
      <w:b/>
      <w:noProof/>
      <w:szCs w:val="20"/>
      <w:lang w:val="en-CA"/>
    </w:rPr>
  </w:style>
  <w:style w:type="paragraph" w:styleId="Sumrio2">
    <w:name w:val="toc 2"/>
    <w:basedOn w:val="Normal"/>
    <w:next w:val="Normal"/>
    <w:uiPriority w:val="39"/>
    <w:rsid w:val="00D154A7"/>
    <w:pPr>
      <w:tabs>
        <w:tab w:val="right" w:leader="dot" w:pos="8640"/>
      </w:tabs>
      <w:spacing w:before="120" w:after="0"/>
      <w:ind w:left="539" w:right="357" w:hanging="539"/>
    </w:pPr>
    <w:rPr>
      <w:rFonts w:ascii="Trebuchet MS" w:eastAsia="Times New Roman" w:hAnsi="Trebuchet MS" w:cs="Times New Roman"/>
      <w:sz w:val="20"/>
      <w:szCs w:val="24"/>
      <w:lang w:val="en-CA"/>
    </w:rPr>
  </w:style>
  <w:style w:type="paragraph" w:styleId="Sumrio3">
    <w:name w:val="toc 3"/>
    <w:basedOn w:val="Normal"/>
    <w:next w:val="Normal"/>
    <w:autoRedefine/>
    <w:uiPriority w:val="39"/>
    <w:rsid w:val="00A55DD4"/>
    <w:pPr>
      <w:tabs>
        <w:tab w:val="right" w:leader="dot" w:pos="8640"/>
      </w:tabs>
      <w:spacing w:after="0"/>
      <w:ind w:left="981" w:right="357" w:hanging="737"/>
    </w:pPr>
    <w:rPr>
      <w:rFonts w:ascii="Trebuchet MS" w:eastAsia="Times New Roman" w:hAnsi="Trebuchet MS" w:cs="Times New Roman"/>
      <w:sz w:val="20"/>
      <w:szCs w:val="20"/>
      <w:lang w:val="en-CA"/>
    </w:rPr>
  </w:style>
  <w:style w:type="character" w:customStyle="1" w:styleId="Ttulo1Char">
    <w:name w:val="Título 1 Char"/>
    <w:basedOn w:val="Fontepargpadro"/>
    <w:link w:val="Ttulo1"/>
    <w:rsid w:val="00832DDA"/>
    <w:rPr>
      <w:rFonts w:ascii="Calibri" w:eastAsia="Times New Roman" w:hAnsi="Calibri" w:cs="Calibri"/>
      <w:b/>
      <w:bCs/>
      <w:color w:val="000000"/>
      <w:kern w:val="28"/>
      <w:sz w:val="48"/>
      <w:szCs w:val="48"/>
    </w:rPr>
  </w:style>
  <w:style w:type="character" w:customStyle="1" w:styleId="Ttulo2Char">
    <w:name w:val="Título 2 Char"/>
    <w:basedOn w:val="Fontepargpadro"/>
    <w:link w:val="Ttulo2"/>
    <w:rsid w:val="00A15C66"/>
    <w:rPr>
      <w:rFonts w:ascii="Calibri" w:eastAsia="Times New Roman" w:hAnsi="Calibri" w:cs="Calibri"/>
      <w:b/>
      <w:color w:val="000000"/>
      <w:sz w:val="32"/>
      <w:szCs w:val="32"/>
    </w:rPr>
  </w:style>
  <w:style w:type="character" w:customStyle="1" w:styleId="Ttulo4Char">
    <w:name w:val="Título 4 Char"/>
    <w:basedOn w:val="Fontepargpadro"/>
    <w:link w:val="Ttulo4"/>
    <w:rsid w:val="00A55DD4"/>
    <w:rPr>
      <w:rFonts w:ascii="Calibri" w:eastAsia="Times New Roman" w:hAnsi="Calibri" w:cs="Calibri"/>
      <w:bCs/>
      <w:color w:val="000000"/>
    </w:rPr>
  </w:style>
  <w:style w:type="character" w:customStyle="1" w:styleId="Ttulo5Char">
    <w:name w:val="Título 5 Char"/>
    <w:basedOn w:val="Fontepargpadro"/>
    <w:link w:val="Ttulo5"/>
    <w:rsid w:val="00CE0B8B"/>
    <w:rPr>
      <w:rFonts w:ascii="Calibri" w:eastAsia="Times New Roman" w:hAnsi="Calibri" w:cs="Calibri"/>
      <w:bCs/>
      <w:iCs/>
      <w:color w:val="000000"/>
    </w:rPr>
  </w:style>
  <w:style w:type="character" w:customStyle="1" w:styleId="Ttulo6Char">
    <w:name w:val="Título 6 Char"/>
    <w:basedOn w:val="Fontepargpadro"/>
    <w:link w:val="Ttulo6"/>
    <w:rsid w:val="00CE0B8B"/>
    <w:rPr>
      <w:rFonts w:ascii="Calibri" w:eastAsia="Times New Roman" w:hAnsi="Calibri" w:cs="Calibri"/>
      <w:bCs/>
      <w:color w:val="000000"/>
    </w:rPr>
  </w:style>
  <w:style w:type="character" w:customStyle="1" w:styleId="Ttulo7Char">
    <w:name w:val="Título 7 Char"/>
    <w:basedOn w:val="Fontepargpadro"/>
    <w:link w:val="Ttulo7"/>
    <w:rsid w:val="00CE0B8B"/>
    <w:rPr>
      <w:rFonts w:ascii="Calibri" w:eastAsia="Times New Roman" w:hAnsi="Calibri" w:cs="Calibri"/>
      <w:bCs/>
      <w:color w:val="000000"/>
    </w:rPr>
  </w:style>
  <w:style w:type="character" w:customStyle="1" w:styleId="Ttulo8Char">
    <w:name w:val="Título 8 Char"/>
    <w:basedOn w:val="Fontepargpadro"/>
    <w:link w:val="Ttulo8"/>
    <w:rsid w:val="00CE0B8B"/>
    <w:rPr>
      <w:rFonts w:ascii="Calibri" w:eastAsia="Times New Roman" w:hAnsi="Calibri" w:cs="Calibri"/>
      <w:bCs/>
      <w:i/>
      <w:color w:val="000000"/>
    </w:rPr>
  </w:style>
  <w:style w:type="character" w:customStyle="1" w:styleId="Ttulo9Char">
    <w:name w:val="Título 9 Char"/>
    <w:basedOn w:val="Fontepargpadro"/>
    <w:link w:val="Ttulo9"/>
    <w:rsid w:val="00CE0B8B"/>
    <w:rPr>
      <w:rFonts w:ascii="Calibri" w:eastAsia="Times New Roman" w:hAnsi="Calibri" w:cs="Calibri"/>
      <w:bCs/>
      <w:color w:val="000000"/>
    </w:rPr>
  </w:style>
  <w:style w:type="paragraph" w:styleId="Legenda">
    <w:name w:val="caption"/>
    <w:basedOn w:val="Normal"/>
    <w:next w:val="Normal"/>
    <w:qFormat/>
    <w:rsid w:val="00E37AD6"/>
    <w:pPr>
      <w:spacing w:before="200"/>
      <w:contextualSpacing/>
      <w:jc w:val="center"/>
    </w:pPr>
    <w:rPr>
      <w:rFonts w:ascii="Calibri" w:eastAsia="Times New Roman" w:hAnsi="Calibri" w:cs="Calibri"/>
      <w:bCs/>
      <w:color w:val="000000"/>
    </w:rPr>
  </w:style>
  <w:style w:type="character" w:styleId="Hyperlink">
    <w:name w:val="Hyperlink"/>
    <w:uiPriority w:val="99"/>
    <w:rsid w:val="00CE0B8B"/>
    <w:rPr>
      <w:color w:val="0000FF"/>
      <w:u w:val="single"/>
    </w:rPr>
  </w:style>
  <w:style w:type="paragraph" w:customStyle="1" w:styleId="Paragraph">
    <w:name w:val="Paragraph"/>
    <w:basedOn w:val="Normal"/>
    <w:rsid w:val="00CE0B8B"/>
    <w:pPr>
      <w:spacing w:after="0"/>
      <w:ind w:firstLine="720"/>
    </w:pPr>
    <w:rPr>
      <w:rFonts w:ascii="Calibri" w:eastAsia="Times New Roman" w:hAnsi="Calibri" w:cs="Calibri"/>
      <w:bCs/>
      <w:color w:val="000000"/>
    </w:rPr>
  </w:style>
  <w:style w:type="paragraph" w:styleId="PargrafodaLista">
    <w:name w:val="List Paragraph"/>
    <w:basedOn w:val="Normal"/>
    <w:uiPriority w:val="34"/>
    <w:rsid w:val="00CE0B8B"/>
    <w:pPr>
      <w:spacing w:after="0"/>
      <w:ind w:left="708" w:firstLine="357"/>
    </w:pPr>
    <w:rPr>
      <w:rFonts w:ascii="Calibri" w:eastAsia="Times New Roman" w:hAnsi="Calibri" w:cs="Calibri"/>
      <w:bCs/>
      <w:color w:val="000000"/>
    </w:rPr>
  </w:style>
  <w:style w:type="paragraph" w:customStyle="1" w:styleId="Textotabela">
    <w:name w:val="Texto tabela"/>
    <w:link w:val="TextotabelaChar"/>
    <w:autoRedefine/>
    <w:qFormat/>
    <w:rsid w:val="00063B8D"/>
    <w:pPr>
      <w:spacing w:after="0" w:line="240" w:lineRule="auto"/>
    </w:pPr>
    <w:rPr>
      <w:rFonts w:eastAsia="MS Mincho"/>
    </w:rPr>
  </w:style>
  <w:style w:type="character" w:customStyle="1" w:styleId="TitleChar">
    <w:name w:val="Title Char"/>
    <w:basedOn w:val="Fontepargpadro"/>
    <w:uiPriority w:val="10"/>
    <w:rsid w:val="00C25A99"/>
    <w:rPr>
      <w:rFonts w:ascii="Calibri" w:eastAsiaTheme="majorEastAsia" w:hAnsi="Calibri" w:cstheme="majorBidi"/>
      <w:spacing w:val="5"/>
      <w:kern w:val="28"/>
      <w:sz w:val="44"/>
      <w:szCs w:val="52"/>
    </w:rPr>
  </w:style>
  <w:style w:type="character" w:customStyle="1" w:styleId="TextotabelaChar">
    <w:name w:val="Texto tabela Char"/>
    <w:basedOn w:val="Fontepargpadro"/>
    <w:link w:val="Textotabela"/>
    <w:rsid w:val="00063B8D"/>
    <w:rPr>
      <w:rFonts w:eastAsia="MS Mincho"/>
    </w:rPr>
  </w:style>
  <w:style w:type="character" w:customStyle="1" w:styleId="TitleChar1">
    <w:name w:val="Title Char1"/>
    <w:basedOn w:val="Fontepargpadro"/>
    <w:link w:val="FiguraChar"/>
    <w:uiPriority w:val="10"/>
    <w:rsid w:val="00C25A99"/>
    <w:rPr>
      <w:rFonts w:eastAsiaTheme="majorEastAsia" w:cstheme="majorBidi"/>
      <w:spacing w:val="5"/>
      <w:kern w:val="28"/>
      <w:sz w:val="48"/>
      <w:szCs w:val="52"/>
    </w:rPr>
  </w:style>
  <w:style w:type="character" w:styleId="TextodoEspaoReservado">
    <w:name w:val="Placeholder Text"/>
    <w:basedOn w:val="Fontepargpadro"/>
    <w:uiPriority w:val="99"/>
    <w:semiHidden/>
    <w:rsid w:val="00392D3D"/>
    <w:rPr>
      <w:color w:val="808080"/>
    </w:rPr>
  </w:style>
  <w:style w:type="character" w:customStyle="1" w:styleId="FiguraChar">
    <w:name w:val="Figura Char"/>
    <w:basedOn w:val="Fontepargpadro"/>
    <w:link w:val="TitleChar1"/>
    <w:rsid w:val="00392D3D"/>
    <w:rPr>
      <w:b/>
      <w:noProof/>
      <w:color w:val="0000FF"/>
      <w:sz w:val="18"/>
      <w:lang w:eastAsia="pt-PT"/>
    </w:rPr>
  </w:style>
  <w:style w:type="character" w:customStyle="1" w:styleId="Ttulo3Char">
    <w:name w:val="Título 3 Char"/>
    <w:basedOn w:val="Fontepargpadro"/>
    <w:link w:val="Ttulo3"/>
    <w:rsid w:val="00687AA7"/>
    <w:rPr>
      <w:rFonts w:ascii="Calibri" w:eastAsiaTheme="majorEastAsia" w:hAnsi="Calibri" w:cstheme="majorBidi"/>
      <w:b/>
      <w:bCs/>
      <w:color w:val="000000" w:themeColor="text1"/>
      <w:sz w:val="24"/>
    </w:rPr>
  </w:style>
  <w:style w:type="paragraph" w:customStyle="1" w:styleId="Cdigo">
    <w:name w:val="Código"/>
    <w:basedOn w:val="Normal"/>
    <w:link w:val="CdigoChar"/>
    <w:qFormat/>
    <w:rsid w:val="00392D3D"/>
    <w:pPr>
      <w:autoSpaceDE w:val="0"/>
      <w:autoSpaceDN w:val="0"/>
      <w:adjustRightInd w:val="0"/>
      <w:spacing w:after="0" w:line="240" w:lineRule="auto"/>
      <w:ind w:left="567"/>
    </w:pPr>
    <w:rPr>
      <w:rFonts w:ascii="Consolas" w:hAnsi="Consolas" w:cs="Consolas"/>
      <w:bCs/>
      <w:color w:val="0000FF"/>
      <w:sz w:val="19"/>
      <w:szCs w:val="19"/>
    </w:rPr>
  </w:style>
  <w:style w:type="paragraph" w:styleId="Cabealho">
    <w:name w:val="header"/>
    <w:basedOn w:val="Normal"/>
    <w:link w:val="CabealhoChar"/>
    <w:uiPriority w:val="99"/>
    <w:unhideWhenUsed/>
    <w:rsid w:val="008D0F80"/>
    <w:pPr>
      <w:tabs>
        <w:tab w:val="center" w:pos="4252"/>
        <w:tab w:val="right" w:pos="8504"/>
      </w:tabs>
      <w:spacing w:after="0" w:line="240" w:lineRule="auto"/>
    </w:pPr>
  </w:style>
  <w:style w:type="character" w:customStyle="1" w:styleId="CdigoChar">
    <w:name w:val="Código Char"/>
    <w:basedOn w:val="Fontepargpadro"/>
    <w:link w:val="Cdigo"/>
    <w:rsid w:val="00392D3D"/>
    <w:rPr>
      <w:rFonts w:ascii="Consolas" w:hAnsi="Consolas" w:cs="Consolas"/>
      <w:bCs/>
      <w:color w:val="0000FF"/>
      <w:sz w:val="19"/>
      <w:szCs w:val="19"/>
      <w:lang w:eastAsia="zh-TW"/>
    </w:rPr>
  </w:style>
  <w:style w:type="character" w:customStyle="1" w:styleId="CabealhoChar">
    <w:name w:val="Cabeçalho Char"/>
    <w:basedOn w:val="Fontepargpadro"/>
    <w:link w:val="Cabealho"/>
    <w:uiPriority w:val="99"/>
    <w:rsid w:val="008D0F80"/>
  </w:style>
  <w:style w:type="paragraph" w:styleId="Rodap">
    <w:name w:val="footer"/>
    <w:basedOn w:val="Normal"/>
    <w:link w:val="RodapChar"/>
    <w:uiPriority w:val="99"/>
    <w:unhideWhenUsed/>
    <w:rsid w:val="008D0F80"/>
    <w:pPr>
      <w:tabs>
        <w:tab w:val="center" w:pos="4252"/>
        <w:tab w:val="right" w:pos="8504"/>
      </w:tabs>
      <w:spacing w:after="0" w:line="240" w:lineRule="auto"/>
    </w:pPr>
  </w:style>
  <w:style w:type="character" w:customStyle="1" w:styleId="RodapChar">
    <w:name w:val="Rodapé Char"/>
    <w:basedOn w:val="Fontepargpadro"/>
    <w:link w:val="Rodap"/>
    <w:uiPriority w:val="99"/>
    <w:rsid w:val="008D0F80"/>
  </w:style>
  <w:style w:type="paragraph" w:styleId="Ttulo">
    <w:name w:val="Title"/>
    <w:basedOn w:val="Normal"/>
    <w:next w:val="Normal"/>
    <w:link w:val="TtuloChar"/>
    <w:uiPriority w:val="10"/>
    <w:qFormat/>
    <w:rsid w:val="001823C1"/>
    <w:pPr>
      <w:spacing w:after="300" w:line="240" w:lineRule="auto"/>
      <w:contextualSpacing/>
    </w:pPr>
    <w:rPr>
      <w:rFonts w:ascii="Calibri" w:eastAsiaTheme="majorEastAsia" w:hAnsi="Calibri" w:cstheme="majorBidi"/>
      <w:b/>
      <w:color w:val="000000" w:themeColor="text1"/>
      <w:spacing w:val="5"/>
      <w:kern w:val="28"/>
      <w:sz w:val="48"/>
      <w:szCs w:val="52"/>
    </w:rPr>
  </w:style>
  <w:style w:type="character" w:customStyle="1" w:styleId="TtuloChar">
    <w:name w:val="Título Char"/>
    <w:basedOn w:val="Fontepargpadro"/>
    <w:link w:val="Ttulo"/>
    <w:uiPriority w:val="10"/>
    <w:rsid w:val="001823C1"/>
    <w:rPr>
      <w:rFonts w:ascii="Calibri" w:eastAsiaTheme="majorEastAsia" w:hAnsi="Calibri" w:cstheme="majorBidi"/>
      <w:b/>
      <w:color w:val="000000" w:themeColor="text1"/>
      <w:spacing w:val="5"/>
      <w:kern w:val="28"/>
      <w:sz w:val="48"/>
      <w:szCs w:val="52"/>
    </w:rPr>
  </w:style>
  <w:style w:type="paragraph" w:customStyle="1" w:styleId="Text">
    <w:name w:val="Text"/>
    <w:basedOn w:val="Normal"/>
    <w:link w:val="TextChar"/>
    <w:autoRedefine/>
    <w:qFormat/>
    <w:rsid w:val="001823C1"/>
    <w:pPr>
      <w:spacing w:before="240" w:after="0"/>
      <w:jc w:val="both"/>
    </w:pPr>
  </w:style>
  <w:style w:type="paragraph" w:styleId="ndicedeilustraes">
    <w:name w:val="table of figures"/>
    <w:basedOn w:val="Normal"/>
    <w:next w:val="Normal"/>
    <w:uiPriority w:val="99"/>
    <w:unhideWhenUsed/>
    <w:rsid w:val="001D5404"/>
    <w:pPr>
      <w:spacing w:after="0"/>
    </w:pPr>
  </w:style>
  <w:style w:type="paragraph" w:customStyle="1" w:styleId="Figure">
    <w:name w:val="Figure"/>
    <w:basedOn w:val="Normal"/>
    <w:next w:val="Legenda"/>
    <w:link w:val="FigureChar"/>
    <w:autoRedefine/>
    <w:qFormat/>
    <w:rsid w:val="00955F40"/>
    <w:pPr>
      <w:keepNext/>
      <w:spacing w:before="240" w:after="240" w:line="240" w:lineRule="auto"/>
      <w:jc w:val="center"/>
    </w:pPr>
    <w:rPr>
      <w:noProof/>
      <w:lang w:eastAsia="pt-PT"/>
    </w:rPr>
  </w:style>
  <w:style w:type="character" w:customStyle="1" w:styleId="TextChar">
    <w:name w:val="Text Char"/>
    <w:basedOn w:val="Fontepargpadro"/>
    <w:link w:val="Text"/>
    <w:rsid w:val="001823C1"/>
  </w:style>
  <w:style w:type="character" w:customStyle="1" w:styleId="FigureChar">
    <w:name w:val="Figure Char"/>
    <w:basedOn w:val="Fontepargpadro"/>
    <w:link w:val="Figure"/>
    <w:rsid w:val="00955F40"/>
    <w:rPr>
      <w:noProof/>
      <w:lang w:eastAsia="pt-PT"/>
    </w:rPr>
  </w:style>
  <w:style w:type="table" w:styleId="Tabelacomgrade">
    <w:name w:val="Table Grid"/>
    <w:basedOn w:val="Tabelanormal"/>
    <w:uiPriority w:val="59"/>
    <w:rsid w:val="00A1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ncia">
    <w:name w:val="Referência"/>
    <w:basedOn w:val="Normal"/>
    <w:link w:val="RefernciaChar"/>
    <w:qFormat/>
    <w:rsid w:val="003A21CF"/>
    <w:pPr>
      <w:spacing w:after="0" w:line="240" w:lineRule="auto"/>
    </w:pPr>
    <w:rPr>
      <w:sz w:val="20"/>
      <w:lang w:val="en-US"/>
    </w:rPr>
  </w:style>
  <w:style w:type="paragraph" w:customStyle="1" w:styleId="FalseHeading1">
    <w:name w:val="False Heading 1"/>
    <w:link w:val="FalseHeading1Char"/>
    <w:qFormat/>
    <w:rsid w:val="00971D76"/>
    <w:pPr>
      <w:spacing w:before="360"/>
    </w:pPr>
    <w:rPr>
      <w:rFonts w:ascii="Calibri" w:eastAsia="Times New Roman" w:hAnsi="Calibri" w:cs="Calibri"/>
      <w:b/>
      <w:bCs/>
      <w:color w:val="000000"/>
      <w:kern w:val="28"/>
      <w:sz w:val="48"/>
      <w:szCs w:val="48"/>
    </w:rPr>
  </w:style>
  <w:style w:type="character" w:customStyle="1" w:styleId="RefernciaChar">
    <w:name w:val="Referência Char"/>
    <w:basedOn w:val="Fontepargpadro"/>
    <w:link w:val="Referncia"/>
    <w:rsid w:val="003A21CF"/>
    <w:rPr>
      <w:sz w:val="20"/>
      <w:lang w:val="en-US"/>
    </w:rPr>
  </w:style>
  <w:style w:type="paragraph" w:customStyle="1" w:styleId="Equao">
    <w:name w:val="Equação"/>
    <w:link w:val="EquaoChar"/>
    <w:qFormat/>
    <w:rsid w:val="001823C1"/>
    <w:pPr>
      <w:spacing w:after="0" w:line="240" w:lineRule="auto"/>
      <w:jc w:val="center"/>
    </w:pPr>
  </w:style>
  <w:style w:type="character" w:customStyle="1" w:styleId="FalseHeading1Char">
    <w:name w:val="False Heading 1 Char"/>
    <w:basedOn w:val="Ttulo1Char"/>
    <w:link w:val="FalseHeading1"/>
    <w:rsid w:val="00971D76"/>
    <w:rPr>
      <w:rFonts w:ascii="Calibri" w:eastAsia="Times New Roman" w:hAnsi="Calibri" w:cs="Calibri"/>
      <w:b/>
      <w:bCs/>
      <w:color w:val="000000"/>
      <w:kern w:val="28"/>
      <w:sz w:val="48"/>
      <w:szCs w:val="48"/>
    </w:rPr>
  </w:style>
  <w:style w:type="character" w:customStyle="1" w:styleId="EquaoChar">
    <w:name w:val="Equação Char"/>
    <w:basedOn w:val="Fontepargpadro"/>
    <w:link w:val="Equao"/>
    <w:rsid w:val="001823C1"/>
  </w:style>
  <w:style w:type="character" w:styleId="HiperlinkVisitado">
    <w:name w:val="FollowedHyperlink"/>
    <w:basedOn w:val="Fontepargpadro"/>
    <w:uiPriority w:val="99"/>
    <w:semiHidden/>
    <w:unhideWhenUsed/>
    <w:rsid w:val="00872540"/>
    <w:rPr>
      <w:color w:val="800080" w:themeColor="followedHyperlink"/>
      <w:u w:val="single"/>
    </w:rPr>
  </w:style>
  <w:style w:type="table" w:styleId="TabeladeGradeClara">
    <w:name w:val="Grid Table Light"/>
    <w:basedOn w:val="Tabelanormal"/>
    <w:uiPriority w:val="40"/>
    <w:rsid w:val="003632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comentrio">
    <w:name w:val="annotation reference"/>
    <w:basedOn w:val="Fontepargpadro"/>
    <w:uiPriority w:val="99"/>
    <w:semiHidden/>
    <w:unhideWhenUsed/>
    <w:rsid w:val="008D7220"/>
    <w:rPr>
      <w:sz w:val="16"/>
      <w:szCs w:val="16"/>
    </w:rPr>
  </w:style>
  <w:style w:type="paragraph" w:styleId="Textodecomentrio">
    <w:name w:val="annotation text"/>
    <w:basedOn w:val="Normal"/>
    <w:link w:val="TextodecomentrioChar"/>
    <w:uiPriority w:val="99"/>
    <w:semiHidden/>
    <w:unhideWhenUsed/>
    <w:rsid w:val="008D722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D7220"/>
    <w:rPr>
      <w:sz w:val="20"/>
      <w:szCs w:val="20"/>
      <w:lang w:val="en-GB"/>
    </w:rPr>
  </w:style>
  <w:style w:type="paragraph" w:styleId="Assuntodocomentrio">
    <w:name w:val="annotation subject"/>
    <w:basedOn w:val="Textodecomentrio"/>
    <w:next w:val="Textodecomentrio"/>
    <w:link w:val="AssuntodocomentrioChar"/>
    <w:uiPriority w:val="99"/>
    <w:semiHidden/>
    <w:unhideWhenUsed/>
    <w:rsid w:val="008D7220"/>
    <w:rPr>
      <w:b/>
      <w:bCs/>
    </w:rPr>
  </w:style>
  <w:style w:type="character" w:customStyle="1" w:styleId="AssuntodocomentrioChar">
    <w:name w:val="Assunto do comentário Char"/>
    <w:basedOn w:val="TextodecomentrioChar"/>
    <w:link w:val="Assuntodocomentrio"/>
    <w:uiPriority w:val="99"/>
    <w:semiHidden/>
    <w:rsid w:val="008D722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395133">
      <w:bodyDiv w:val="1"/>
      <w:marLeft w:val="0"/>
      <w:marRight w:val="0"/>
      <w:marTop w:val="0"/>
      <w:marBottom w:val="0"/>
      <w:divBdr>
        <w:top w:val="none" w:sz="0" w:space="0" w:color="auto"/>
        <w:left w:val="none" w:sz="0" w:space="0" w:color="auto"/>
        <w:bottom w:val="none" w:sz="0" w:space="0" w:color="auto"/>
        <w:right w:val="none" w:sz="0" w:space="0" w:color="auto"/>
      </w:divBdr>
    </w:div>
    <w:div w:id="651103187">
      <w:bodyDiv w:val="1"/>
      <w:marLeft w:val="0"/>
      <w:marRight w:val="0"/>
      <w:marTop w:val="0"/>
      <w:marBottom w:val="0"/>
      <w:divBdr>
        <w:top w:val="none" w:sz="0" w:space="0" w:color="auto"/>
        <w:left w:val="none" w:sz="0" w:space="0" w:color="auto"/>
        <w:bottom w:val="none" w:sz="0" w:space="0" w:color="auto"/>
        <w:right w:val="none" w:sz="0" w:space="0" w:color="auto"/>
      </w:divBdr>
    </w:div>
    <w:div w:id="964772097">
      <w:bodyDiv w:val="1"/>
      <w:marLeft w:val="0"/>
      <w:marRight w:val="0"/>
      <w:marTop w:val="0"/>
      <w:marBottom w:val="0"/>
      <w:divBdr>
        <w:top w:val="none" w:sz="0" w:space="0" w:color="auto"/>
        <w:left w:val="none" w:sz="0" w:space="0" w:color="auto"/>
        <w:bottom w:val="none" w:sz="0" w:space="0" w:color="auto"/>
        <w:right w:val="none" w:sz="0" w:space="0" w:color="auto"/>
      </w:divBdr>
    </w:div>
    <w:div w:id="967584962">
      <w:bodyDiv w:val="1"/>
      <w:marLeft w:val="0"/>
      <w:marRight w:val="0"/>
      <w:marTop w:val="0"/>
      <w:marBottom w:val="0"/>
      <w:divBdr>
        <w:top w:val="none" w:sz="0" w:space="0" w:color="auto"/>
        <w:left w:val="none" w:sz="0" w:space="0" w:color="auto"/>
        <w:bottom w:val="none" w:sz="0" w:space="0" w:color="auto"/>
        <w:right w:val="none" w:sz="0" w:space="0" w:color="auto"/>
      </w:divBdr>
    </w:div>
    <w:div w:id="1265335832">
      <w:bodyDiv w:val="1"/>
      <w:marLeft w:val="0"/>
      <w:marRight w:val="0"/>
      <w:marTop w:val="0"/>
      <w:marBottom w:val="0"/>
      <w:divBdr>
        <w:top w:val="none" w:sz="0" w:space="0" w:color="auto"/>
        <w:left w:val="none" w:sz="0" w:space="0" w:color="auto"/>
        <w:bottom w:val="none" w:sz="0" w:space="0" w:color="auto"/>
        <w:right w:val="none" w:sz="0" w:space="0" w:color="auto"/>
      </w:divBdr>
    </w:div>
    <w:div w:id="1381250277">
      <w:bodyDiv w:val="1"/>
      <w:marLeft w:val="0"/>
      <w:marRight w:val="0"/>
      <w:marTop w:val="0"/>
      <w:marBottom w:val="0"/>
      <w:divBdr>
        <w:top w:val="none" w:sz="0" w:space="0" w:color="auto"/>
        <w:left w:val="none" w:sz="0" w:space="0" w:color="auto"/>
        <w:bottom w:val="none" w:sz="0" w:space="0" w:color="auto"/>
        <w:right w:val="none" w:sz="0" w:space="0" w:color="auto"/>
      </w:divBdr>
    </w:div>
    <w:div w:id="1459300828">
      <w:bodyDiv w:val="1"/>
      <w:marLeft w:val="0"/>
      <w:marRight w:val="0"/>
      <w:marTop w:val="0"/>
      <w:marBottom w:val="0"/>
      <w:divBdr>
        <w:top w:val="none" w:sz="0" w:space="0" w:color="auto"/>
        <w:left w:val="none" w:sz="0" w:space="0" w:color="auto"/>
        <w:bottom w:val="none" w:sz="0" w:space="0" w:color="auto"/>
        <w:right w:val="none" w:sz="0" w:space="0" w:color="auto"/>
      </w:divBdr>
    </w:div>
    <w:div w:id="1758595711">
      <w:bodyDiv w:val="1"/>
      <w:marLeft w:val="0"/>
      <w:marRight w:val="0"/>
      <w:marTop w:val="0"/>
      <w:marBottom w:val="0"/>
      <w:divBdr>
        <w:top w:val="none" w:sz="0" w:space="0" w:color="auto"/>
        <w:left w:val="none" w:sz="0" w:space="0" w:color="auto"/>
        <w:bottom w:val="none" w:sz="0" w:space="0" w:color="auto"/>
        <w:right w:val="none" w:sz="0" w:space="0" w:color="auto"/>
      </w:divBdr>
    </w:div>
    <w:div w:id="18343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fi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Downloads\TMDEI_1516_Template_Disserta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EB5EC-CDA2-6A49-8F90-B50A18CF4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TMDEI_1516_Template_Dissertacao</Template>
  <TotalTime>1427</TotalTime>
  <Pages>51</Pages>
  <Words>8677</Words>
  <Characters>46858</Characters>
  <Application>Microsoft Office Word</Application>
  <DocSecurity>0</DocSecurity>
  <Lines>390</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Gustavo Moreira</dc:creator>
  <cp:lastModifiedBy>Gustavo Moreira</cp:lastModifiedBy>
  <cp:revision>21</cp:revision>
  <cp:lastPrinted>2012-11-21T11:39:00Z</cp:lastPrinted>
  <dcterms:created xsi:type="dcterms:W3CDTF">2020-11-17T19:11:00Z</dcterms:created>
  <dcterms:modified xsi:type="dcterms:W3CDTF">2021-01-30T17:51:00Z</dcterms:modified>
</cp:coreProperties>
</file>